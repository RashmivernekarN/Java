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9F4" w:rsidRPr="000C19F4" w:rsidRDefault="000C19F4" w:rsidP="000C19F4">
      <w:pPr>
        <w:spacing w:before="48" w:after="48" w:line="450" w:lineRule="atLeast"/>
        <w:ind w:left="0" w:right="48"/>
        <w:jc w:val="center"/>
        <w:outlineLvl w:val="0"/>
        <w:rPr>
          <w:rFonts w:ascii="Verdana" w:eastAsia="Times New Roman" w:hAnsi="Verdana" w:cs="Times New Roman"/>
          <w:color w:val="121214"/>
          <w:spacing w:val="-15"/>
          <w:kern w:val="36"/>
          <w:sz w:val="48"/>
          <w:szCs w:val="48"/>
          <w:lang w:eastAsia="en-IN" w:bidi="kn-IN"/>
        </w:rPr>
      </w:pPr>
      <w:r w:rsidRPr="000C19F4">
        <w:rPr>
          <w:rFonts w:ascii="Verdana" w:eastAsia="Times New Roman" w:hAnsi="Verdana" w:cs="Times New Roman"/>
          <w:color w:val="121214"/>
          <w:spacing w:val="-15"/>
          <w:kern w:val="36"/>
          <w:sz w:val="48"/>
          <w:szCs w:val="48"/>
          <w:lang w:eastAsia="en-IN" w:bidi="kn-IN"/>
        </w:rPr>
        <w:t>Java - Thread Synchronization</w:t>
      </w:r>
    </w:p>
    <w:p w:rsidR="000C19F4" w:rsidRPr="000C19F4" w:rsidRDefault="000C19F4" w:rsidP="000C19F4">
      <w:pPr>
        <w:spacing w:before="105" w:after="105" w:line="240" w:lineRule="auto"/>
        <w:ind w:left="0"/>
        <w:jc w:val="center"/>
        <w:rPr>
          <w:rFonts w:ascii="Verdana" w:eastAsia="Times New Roman" w:hAnsi="Verdana" w:cs="Times New Roman"/>
          <w:color w:val="313131"/>
          <w:sz w:val="21"/>
          <w:szCs w:val="21"/>
          <w:lang w:eastAsia="en-IN" w:bidi="kn-IN"/>
        </w:rPr>
      </w:pPr>
      <w:r w:rsidRPr="000C19F4">
        <w:rPr>
          <w:rFonts w:ascii="Verdana" w:eastAsia="Times New Roman" w:hAnsi="Verdana" w:cs="Times New Roman"/>
          <w:color w:val="313131"/>
          <w:sz w:val="21"/>
          <w:szCs w:val="21"/>
          <w:lang w:eastAsia="en-IN" w:bidi="kn-IN"/>
        </w:rPr>
        <w:pict>
          <v:rect id="_x0000_i1025" style="width:0;height:0" o:hralign="center" o:hrstd="t" o:hr="t" fillcolor="#a0a0a0" stroked="f"/>
        </w:pict>
      </w:r>
    </w:p>
    <w:p w:rsidR="000C19F4" w:rsidRPr="000C19F4" w:rsidRDefault="000C19F4" w:rsidP="000C19F4">
      <w:pPr>
        <w:spacing w:before="105" w:after="105" w:line="240" w:lineRule="auto"/>
        <w:ind w:left="0"/>
        <w:jc w:val="center"/>
        <w:rPr>
          <w:rFonts w:ascii="Verdana" w:eastAsia="Times New Roman" w:hAnsi="Verdana" w:cs="Times New Roman"/>
          <w:color w:val="313131"/>
          <w:sz w:val="21"/>
          <w:szCs w:val="21"/>
          <w:lang w:eastAsia="en-IN" w:bidi="kn-IN"/>
        </w:rPr>
      </w:pPr>
      <w:r w:rsidRPr="000C19F4">
        <w:rPr>
          <w:rFonts w:ascii="Verdana" w:eastAsia="Times New Roman" w:hAnsi="Verdana" w:cs="Times New Roman"/>
          <w:color w:val="313131"/>
          <w:sz w:val="21"/>
          <w:szCs w:val="21"/>
          <w:lang w:eastAsia="en-IN" w:bidi="kn-IN"/>
        </w:rPr>
        <w:t>Advertisements</w:t>
      </w:r>
    </w:p>
    <w:p w:rsidR="000C19F4" w:rsidRPr="000C19F4" w:rsidRDefault="000C19F4" w:rsidP="000C19F4">
      <w:pPr>
        <w:spacing w:before="105" w:after="105" w:line="240" w:lineRule="auto"/>
        <w:ind w:left="0"/>
        <w:rPr>
          <w:ins w:id="0" w:author="Unknown"/>
          <w:rFonts w:ascii="Times New Roman" w:eastAsia="Times New Roman" w:hAnsi="Times New Roman" w:cs="Times New Roman"/>
          <w:color w:val="auto"/>
          <w:sz w:val="24"/>
          <w:szCs w:val="24"/>
          <w:lang w:eastAsia="en-IN" w:bidi="kn-IN"/>
        </w:rPr>
      </w:pPr>
      <w:ins w:id="1" w:author="Unknown">
        <w:r w:rsidRPr="000C19F4">
          <w:rPr>
            <w:rFonts w:ascii="Times New Roman" w:eastAsia="Times New Roman" w:hAnsi="Times New Roman" w:cs="Times New Roman"/>
            <w:color w:val="auto"/>
            <w:sz w:val="24"/>
            <w:szCs w:val="24"/>
            <w:lang w:eastAsia="en-IN" w:bidi="kn-IN"/>
          </w:rPr>
          <w:pict>
            <v:rect id="_x0000_i1026" style="width:0;height:0" o:hralign="center" o:hrstd="t" o:hrnoshade="t" o:hr="t" fillcolor="#313131" stroked="f"/>
          </w:pict>
        </w:r>
      </w:ins>
    </w:p>
    <w:p w:rsidR="000C19F4" w:rsidRPr="000C19F4" w:rsidRDefault="000C19F4" w:rsidP="000C19F4">
      <w:pPr>
        <w:spacing w:before="105" w:after="105" w:line="240" w:lineRule="auto"/>
        <w:ind w:left="0"/>
        <w:jc w:val="center"/>
        <w:rPr>
          <w:ins w:id="2" w:author="Unknown"/>
          <w:rFonts w:ascii="Verdana" w:eastAsia="Times New Roman" w:hAnsi="Verdana" w:cs="Times New Roman"/>
          <w:color w:val="313131"/>
          <w:sz w:val="21"/>
          <w:szCs w:val="21"/>
          <w:lang w:eastAsia="en-IN" w:bidi="kn-IN"/>
        </w:rPr>
      </w:pPr>
      <w:ins w:id="3" w:author="Unknown">
        <w:r w:rsidRPr="000C19F4">
          <w:rPr>
            <w:rFonts w:ascii="Verdana" w:eastAsia="Times New Roman" w:hAnsi="Verdana" w:cs="Times New Roman"/>
            <w:color w:val="313131"/>
            <w:sz w:val="21"/>
            <w:szCs w:val="21"/>
            <w:lang w:eastAsia="en-IN" w:bidi="kn-IN"/>
          </w:rPr>
          <w:fldChar w:fldCharType="begin"/>
        </w:r>
        <w:r w:rsidRPr="000C19F4">
          <w:rPr>
            <w:rFonts w:ascii="Verdana" w:eastAsia="Times New Roman" w:hAnsi="Verdana" w:cs="Times New Roman"/>
            <w:color w:val="313131"/>
            <w:sz w:val="21"/>
            <w:szCs w:val="21"/>
            <w:lang w:eastAsia="en-IN" w:bidi="kn-IN"/>
          </w:rPr>
          <w:instrText xml:space="preserve"> HYPERLINK "https://www.tutorialspoint.com/java/java_multithreading.htm" </w:instrText>
        </w:r>
        <w:r w:rsidRPr="000C19F4">
          <w:rPr>
            <w:rFonts w:ascii="Verdana" w:eastAsia="Times New Roman" w:hAnsi="Verdana" w:cs="Times New Roman"/>
            <w:color w:val="313131"/>
            <w:sz w:val="21"/>
            <w:szCs w:val="21"/>
            <w:lang w:eastAsia="en-IN" w:bidi="kn-IN"/>
          </w:rPr>
          <w:fldChar w:fldCharType="separate"/>
        </w:r>
        <w:r w:rsidRPr="000C19F4">
          <w:rPr>
            <w:rFonts w:ascii="Verdana" w:eastAsia="Times New Roman" w:hAnsi="Verdana" w:cs="Times New Roman"/>
            <w:color w:val="000000"/>
            <w:sz w:val="22"/>
            <w:szCs w:val="22"/>
            <w:lang w:eastAsia="en-IN" w:bidi="kn-IN"/>
          </w:rPr>
          <w:t> </w:t>
        </w:r>
        <w:r w:rsidRPr="000C19F4">
          <w:rPr>
            <w:rFonts w:ascii="Verdana" w:eastAsia="Times New Roman" w:hAnsi="Verdana" w:cs="Times New Roman"/>
            <w:color w:val="000000"/>
            <w:sz w:val="22"/>
            <w:szCs w:val="22"/>
            <w:u w:val="single"/>
            <w:lang w:eastAsia="en-IN" w:bidi="kn-IN"/>
          </w:rPr>
          <w:t>Previous Page</w:t>
        </w:r>
        <w:r w:rsidRPr="000C19F4">
          <w:rPr>
            <w:rFonts w:ascii="Verdana" w:eastAsia="Times New Roman" w:hAnsi="Verdana" w:cs="Times New Roman"/>
            <w:color w:val="313131"/>
            <w:sz w:val="21"/>
            <w:szCs w:val="21"/>
            <w:lang w:eastAsia="en-IN" w:bidi="kn-IN"/>
          </w:rPr>
          <w:fldChar w:fldCharType="end"/>
        </w:r>
      </w:ins>
    </w:p>
    <w:p w:rsidR="000C19F4" w:rsidRPr="000C19F4" w:rsidRDefault="000C19F4" w:rsidP="000C19F4">
      <w:pPr>
        <w:spacing w:before="105" w:after="105" w:line="240" w:lineRule="auto"/>
        <w:ind w:left="0"/>
        <w:jc w:val="center"/>
        <w:rPr>
          <w:ins w:id="4" w:author="Unknown"/>
          <w:rFonts w:ascii="Verdana" w:eastAsia="Times New Roman" w:hAnsi="Verdana" w:cs="Times New Roman"/>
          <w:color w:val="313131"/>
          <w:sz w:val="21"/>
          <w:szCs w:val="21"/>
          <w:lang w:eastAsia="en-IN" w:bidi="kn-IN"/>
        </w:rPr>
      </w:pPr>
      <w:ins w:id="5" w:author="Unknown">
        <w:r w:rsidRPr="000C19F4">
          <w:rPr>
            <w:rFonts w:ascii="Verdana" w:eastAsia="Times New Roman" w:hAnsi="Verdana" w:cs="Times New Roman"/>
            <w:color w:val="313131"/>
            <w:sz w:val="21"/>
            <w:szCs w:val="21"/>
            <w:lang w:eastAsia="en-IN" w:bidi="kn-IN"/>
          </w:rPr>
          <w:fldChar w:fldCharType="begin"/>
        </w:r>
        <w:r w:rsidRPr="000C19F4">
          <w:rPr>
            <w:rFonts w:ascii="Verdana" w:eastAsia="Times New Roman" w:hAnsi="Verdana" w:cs="Times New Roman"/>
            <w:color w:val="313131"/>
            <w:sz w:val="21"/>
            <w:szCs w:val="21"/>
            <w:lang w:eastAsia="en-IN" w:bidi="kn-IN"/>
          </w:rPr>
          <w:instrText xml:space="preserve"> HYPERLINK "https://www.tutorialspoint.com/java/java_multithreading.htm" </w:instrText>
        </w:r>
        <w:r w:rsidRPr="000C19F4">
          <w:rPr>
            <w:rFonts w:ascii="Verdana" w:eastAsia="Times New Roman" w:hAnsi="Verdana" w:cs="Times New Roman"/>
            <w:color w:val="313131"/>
            <w:sz w:val="21"/>
            <w:szCs w:val="21"/>
            <w:lang w:eastAsia="en-IN" w:bidi="kn-IN"/>
          </w:rPr>
          <w:fldChar w:fldCharType="separate"/>
        </w:r>
        <w:r w:rsidRPr="000C19F4">
          <w:rPr>
            <w:rFonts w:ascii="Verdana" w:eastAsia="Times New Roman" w:hAnsi="Verdana" w:cs="Times New Roman"/>
            <w:color w:val="000000"/>
            <w:sz w:val="22"/>
            <w:szCs w:val="22"/>
            <w:u w:val="single"/>
            <w:lang w:eastAsia="en-IN" w:bidi="kn-IN"/>
          </w:rPr>
          <w:t>Next Page</w:t>
        </w:r>
        <w:r w:rsidRPr="000C19F4">
          <w:rPr>
            <w:rFonts w:ascii="Verdana" w:eastAsia="Times New Roman" w:hAnsi="Verdana" w:cs="Times New Roman"/>
            <w:color w:val="000000"/>
            <w:sz w:val="22"/>
            <w:szCs w:val="22"/>
            <w:lang w:eastAsia="en-IN" w:bidi="kn-IN"/>
          </w:rPr>
          <w:t> </w:t>
        </w:r>
        <w:r w:rsidRPr="000C19F4">
          <w:rPr>
            <w:rFonts w:ascii="Verdana" w:eastAsia="Times New Roman" w:hAnsi="Verdana" w:cs="Times New Roman"/>
            <w:color w:val="000000"/>
            <w:sz w:val="22"/>
            <w:szCs w:val="22"/>
            <w:u w:val="single"/>
            <w:lang w:eastAsia="en-IN" w:bidi="kn-IN"/>
          </w:rPr>
          <w:t> </w:t>
        </w:r>
        <w:r w:rsidRPr="000C19F4">
          <w:rPr>
            <w:rFonts w:ascii="Verdana" w:eastAsia="Times New Roman" w:hAnsi="Verdana" w:cs="Times New Roman"/>
            <w:color w:val="313131"/>
            <w:sz w:val="21"/>
            <w:szCs w:val="21"/>
            <w:lang w:eastAsia="en-IN" w:bidi="kn-IN"/>
          </w:rPr>
          <w:fldChar w:fldCharType="end"/>
        </w:r>
      </w:ins>
    </w:p>
    <w:p w:rsidR="000C19F4" w:rsidRPr="000C19F4" w:rsidRDefault="000C19F4" w:rsidP="000C19F4">
      <w:pPr>
        <w:spacing w:before="105" w:after="105" w:line="240" w:lineRule="auto"/>
        <w:ind w:left="0"/>
        <w:rPr>
          <w:ins w:id="6" w:author="Unknown"/>
          <w:rFonts w:ascii="Times New Roman" w:eastAsia="Times New Roman" w:hAnsi="Times New Roman" w:cs="Times New Roman"/>
          <w:color w:val="auto"/>
          <w:sz w:val="24"/>
          <w:szCs w:val="24"/>
          <w:lang w:eastAsia="en-IN" w:bidi="kn-IN"/>
        </w:rPr>
      </w:pPr>
      <w:ins w:id="7" w:author="Unknown">
        <w:r w:rsidRPr="000C19F4">
          <w:rPr>
            <w:rFonts w:ascii="Times New Roman" w:eastAsia="Times New Roman" w:hAnsi="Times New Roman" w:cs="Times New Roman"/>
            <w:color w:val="auto"/>
            <w:sz w:val="24"/>
            <w:szCs w:val="24"/>
            <w:lang w:eastAsia="en-IN" w:bidi="kn-IN"/>
          </w:rPr>
          <w:pict>
            <v:rect id="_x0000_i1027" style="width:0;height:0" o:hralign="center" o:hrstd="t" o:hrnoshade="t" o:hr="t" fillcolor="#313131" stroked="f"/>
          </w:pict>
        </w:r>
      </w:ins>
    </w:p>
    <w:p w:rsidR="000C19F4" w:rsidRPr="000C19F4" w:rsidRDefault="000C19F4" w:rsidP="000C19F4">
      <w:pPr>
        <w:spacing w:after="240" w:line="360" w:lineRule="atLeast"/>
        <w:ind w:left="48" w:right="48"/>
        <w:jc w:val="both"/>
        <w:rPr>
          <w:ins w:id="8" w:author="Unknown"/>
          <w:rFonts w:ascii="Verdana" w:eastAsia="Times New Roman" w:hAnsi="Verdana" w:cs="Times New Roman"/>
          <w:color w:val="000000"/>
          <w:sz w:val="24"/>
          <w:szCs w:val="24"/>
          <w:lang w:eastAsia="en-IN" w:bidi="kn-IN"/>
        </w:rPr>
      </w:pPr>
      <w:ins w:id="9" w:author="Unknown">
        <w:r w:rsidRPr="000C19F4">
          <w:rPr>
            <w:rFonts w:ascii="Verdana" w:eastAsia="Times New Roman" w:hAnsi="Verdana" w:cs="Times New Roman"/>
            <w:color w:val="000000"/>
            <w:sz w:val="24"/>
            <w:szCs w:val="24"/>
            <w:lang w:eastAsia="en-IN" w:bidi="kn-IN"/>
          </w:rPr>
          <w:t>When we start two or more threads within a program, there may be a situation when multiple threads try to access the same resource and finally they can produce unforeseen result due to concurrency issues. For example, if multiple threads try to write within a same file then they may corrupt the data because one of the threads can override data or while one thread is opening the same file at the same time another thread might be closing the same file.</w:t>
        </w:r>
      </w:ins>
    </w:p>
    <w:p w:rsidR="000C19F4" w:rsidRPr="000C19F4" w:rsidRDefault="000C19F4" w:rsidP="000C19F4">
      <w:pPr>
        <w:spacing w:after="240" w:line="360" w:lineRule="atLeast"/>
        <w:ind w:left="48" w:right="48"/>
        <w:jc w:val="both"/>
        <w:rPr>
          <w:ins w:id="10" w:author="Unknown"/>
          <w:rFonts w:ascii="Verdana" w:eastAsia="Times New Roman" w:hAnsi="Verdana" w:cs="Times New Roman"/>
          <w:color w:val="000000"/>
          <w:sz w:val="24"/>
          <w:szCs w:val="24"/>
          <w:lang w:eastAsia="en-IN" w:bidi="kn-IN"/>
        </w:rPr>
      </w:pPr>
      <w:ins w:id="11" w:author="Unknown">
        <w:r w:rsidRPr="000C19F4">
          <w:rPr>
            <w:rFonts w:ascii="Verdana" w:eastAsia="Times New Roman" w:hAnsi="Verdana" w:cs="Times New Roman"/>
            <w:color w:val="000000"/>
            <w:sz w:val="24"/>
            <w:szCs w:val="24"/>
            <w:lang w:eastAsia="en-IN" w:bidi="kn-IN"/>
          </w:rPr>
          <w:t>So there is a need to synchronize the action of multiple threads and make sure that only one thread can access the resource at a given point in time. This is implemented using a concept called </w:t>
        </w:r>
        <w:r w:rsidRPr="000C19F4">
          <w:rPr>
            <w:rFonts w:ascii="Verdana" w:eastAsia="Times New Roman" w:hAnsi="Verdana" w:cs="Times New Roman"/>
            <w:b/>
            <w:bCs/>
            <w:color w:val="000000"/>
            <w:sz w:val="24"/>
            <w:szCs w:val="24"/>
            <w:lang w:eastAsia="en-IN" w:bidi="kn-IN"/>
          </w:rPr>
          <w:t>monitors</w:t>
        </w:r>
        <w:r w:rsidRPr="000C19F4">
          <w:rPr>
            <w:rFonts w:ascii="Verdana" w:eastAsia="Times New Roman" w:hAnsi="Verdana" w:cs="Times New Roman"/>
            <w:color w:val="000000"/>
            <w:sz w:val="24"/>
            <w:szCs w:val="24"/>
            <w:lang w:eastAsia="en-IN" w:bidi="kn-IN"/>
          </w:rPr>
          <w:t>. Each object in Java is associated with a monitor, which a thread can lock or unlock. Only one thread at a time may hold a lock on a monitor.</w:t>
        </w:r>
      </w:ins>
    </w:p>
    <w:p w:rsidR="000C19F4" w:rsidRPr="000C19F4" w:rsidRDefault="000C19F4" w:rsidP="000C19F4">
      <w:pPr>
        <w:spacing w:after="240" w:line="360" w:lineRule="atLeast"/>
        <w:ind w:left="48" w:right="48"/>
        <w:jc w:val="both"/>
        <w:rPr>
          <w:ins w:id="12" w:author="Unknown"/>
          <w:rFonts w:ascii="Verdana" w:eastAsia="Times New Roman" w:hAnsi="Verdana" w:cs="Times New Roman"/>
          <w:color w:val="000000"/>
          <w:sz w:val="24"/>
          <w:szCs w:val="24"/>
          <w:lang w:eastAsia="en-IN" w:bidi="kn-IN"/>
        </w:rPr>
      </w:pPr>
      <w:ins w:id="13" w:author="Unknown">
        <w:r w:rsidRPr="000C19F4">
          <w:rPr>
            <w:rFonts w:ascii="Verdana" w:eastAsia="Times New Roman" w:hAnsi="Verdana" w:cs="Times New Roman"/>
            <w:color w:val="000000"/>
            <w:sz w:val="24"/>
            <w:szCs w:val="24"/>
            <w:lang w:eastAsia="en-IN" w:bidi="kn-IN"/>
          </w:rPr>
          <w:t>Java programming language provides a very handy way of creating threads and synchronizing their task by using </w:t>
        </w:r>
        <w:r w:rsidRPr="000C19F4">
          <w:rPr>
            <w:rFonts w:ascii="Verdana" w:eastAsia="Times New Roman" w:hAnsi="Verdana" w:cs="Times New Roman"/>
            <w:b/>
            <w:bCs/>
            <w:color w:val="000000"/>
            <w:sz w:val="24"/>
            <w:szCs w:val="24"/>
            <w:lang w:eastAsia="en-IN" w:bidi="kn-IN"/>
          </w:rPr>
          <w:t>synchronized</w:t>
        </w:r>
        <w:r w:rsidRPr="000C19F4">
          <w:rPr>
            <w:rFonts w:ascii="Verdana" w:eastAsia="Times New Roman" w:hAnsi="Verdana" w:cs="Times New Roman"/>
            <w:color w:val="000000"/>
            <w:sz w:val="24"/>
            <w:szCs w:val="24"/>
            <w:lang w:eastAsia="en-IN" w:bidi="kn-IN"/>
          </w:rPr>
          <w:t> blocks. You keep shared resources within this block. Following is the general form of the synchronized statement −</w:t>
        </w:r>
      </w:ins>
    </w:p>
    <w:p w:rsidR="000C19F4" w:rsidRPr="000C19F4" w:rsidRDefault="000C19F4" w:rsidP="000C19F4">
      <w:pPr>
        <w:spacing w:before="48" w:after="48" w:line="360" w:lineRule="atLeast"/>
        <w:ind w:left="0" w:right="48"/>
        <w:outlineLvl w:val="2"/>
        <w:rPr>
          <w:ins w:id="14" w:author="Unknown"/>
          <w:rFonts w:ascii="Verdana" w:eastAsia="Times New Roman" w:hAnsi="Verdana" w:cs="Times New Roman"/>
          <w:color w:val="000000"/>
          <w:sz w:val="31"/>
          <w:szCs w:val="31"/>
          <w:lang w:eastAsia="en-IN" w:bidi="kn-IN"/>
        </w:rPr>
      </w:pPr>
      <w:ins w:id="15" w:author="Unknown">
        <w:r w:rsidRPr="000C19F4">
          <w:rPr>
            <w:rFonts w:ascii="Verdana" w:eastAsia="Times New Roman" w:hAnsi="Verdana" w:cs="Times New Roman"/>
            <w:color w:val="000000"/>
            <w:sz w:val="31"/>
            <w:szCs w:val="31"/>
            <w:lang w:eastAsia="en-IN" w:bidi="kn-IN"/>
          </w:rPr>
          <w:t>Syntax</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6" w:author="Unknown"/>
          <w:rFonts w:ascii="Consolas" w:eastAsia="Times New Roman" w:hAnsi="Consolas" w:cs="Consolas"/>
          <w:color w:val="313131"/>
          <w:sz w:val="18"/>
          <w:szCs w:val="18"/>
          <w:lang w:eastAsia="en-IN" w:bidi="kn-IN"/>
        </w:rPr>
      </w:pPr>
      <w:ins w:id="17" w:author="Unknown">
        <w:r w:rsidRPr="000C19F4">
          <w:rPr>
            <w:rFonts w:ascii="Consolas" w:eastAsia="Times New Roman" w:hAnsi="Consolas" w:cs="Consolas"/>
            <w:color w:val="313131"/>
            <w:sz w:val="18"/>
            <w:szCs w:val="18"/>
            <w:lang w:eastAsia="en-IN" w:bidi="kn-IN"/>
          </w:rPr>
          <w:t>synchronized(objectidentifier) {</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8" w:author="Unknown"/>
          <w:rFonts w:ascii="Consolas" w:eastAsia="Times New Roman" w:hAnsi="Consolas" w:cs="Consolas"/>
          <w:color w:val="313131"/>
          <w:sz w:val="18"/>
          <w:szCs w:val="18"/>
          <w:lang w:eastAsia="en-IN" w:bidi="kn-IN"/>
        </w:rPr>
      </w:pPr>
      <w:ins w:id="19" w:author="Unknown">
        <w:r w:rsidRPr="000C19F4">
          <w:rPr>
            <w:rFonts w:ascii="Consolas" w:eastAsia="Times New Roman" w:hAnsi="Consolas" w:cs="Consolas"/>
            <w:color w:val="313131"/>
            <w:sz w:val="18"/>
            <w:szCs w:val="18"/>
            <w:lang w:eastAsia="en-IN" w:bidi="kn-IN"/>
          </w:rPr>
          <w:t xml:space="preserve">   // Access shared variables and other shared resources</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0" w:author="Unknown"/>
          <w:rFonts w:ascii="Consolas" w:eastAsia="Times New Roman" w:hAnsi="Consolas" w:cs="Consolas"/>
          <w:color w:val="313131"/>
          <w:sz w:val="18"/>
          <w:szCs w:val="18"/>
          <w:lang w:eastAsia="en-IN" w:bidi="kn-IN"/>
        </w:rPr>
      </w:pPr>
      <w:ins w:id="21" w:author="Unknown">
        <w:r w:rsidRPr="000C19F4">
          <w:rPr>
            <w:rFonts w:ascii="Consolas" w:eastAsia="Times New Roman" w:hAnsi="Consolas" w:cs="Consolas"/>
            <w:color w:val="313131"/>
            <w:sz w:val="18"/>
            <w:szCs w:val="18"/>
            <w:lang w:eastAsia="en-IN" w:bidi="kn-IN"/>
          </w:rPr>
          <w:t>}</w:t>
        </w:r>
      </w:ins>
    </w:p>
    <w:p w:rsidR="000C19F4" w:rsidRPr="000C19F4" w:rsidRDefault="000C19F4" w:rsidP="000C19F4">
      <w:pPr>
        <w:spacing w:after="240" w:line="360" w:lineRule="atLeast"/>
        <w:ind w:left="48" w:right="48"/>
        <w:jc w:val="both"/>
        <w:rPr>
          <w:ins w:id="22" w:author="Unknown"/>
          <w:rFonts w:ascii="Verdana" w:eastAsia="Times New Roman" w:hAnsi="Verdana" w:cs="Times New Roman"/>
          <w:color w:val="000000"/>
          <w:sz w:val="24"/>
          <w:szCs w:val="24"/>
          <w:lang w:eastAsia="en-IN" w:bidi="kn-IN"/>
        </w:rPr>
      </w:pPr>
      <w:ins w:id="23" w:author="Unknown">
        <w:r w:rsidRPr="000C19F4">
          <w:rPr>
            <w:rFonts w:ascii="Verdana" w:eastAsia="Times New Roman" w:hAnsi="Verdana" w:cs="Times New Roman"/>
            <w:color w:val="000000"/>
            <w:sz w:val="24"/>
            <w:szCs w:val="24"/>
            <w:lang w:eastAsia="en-IN" w:bidi="kn-IN"/>
          </w:rPr>
          <w:t>Here, the </w:t>
        </w:r>
        <w:r w:rsidRPr="000C19F4">
          <w:rPr>
            <w:rFonts w:ascii="Verdana" w:eastAsia="Times New Roman" w:hAnsi="Verdana" w:cs="Times New Roman"/>
            <w:b/>
            <w:bCs/>
            <w:color w:val="000000"/>
            <w:sz w:val="24"/>
            <w:szCs w:val="24"/>
            <w:lang w:eastAsia="en-IN" w:bidi="kn-IN"/>
          </w:rPr>
          <w:t>objectidentifier</w:t>
        </w:r>
        <w:r w:rsidRPr="000C19F4">
          <w:rPr>
            <w:rFonts w:ascii="Verdana" w:eastAsia="Times New Roman" w:hAnsi="Verdana" w:cs="Times New Roman"/>
            <w:color w:val="000000"/>
            <w:sz w:val="24"/>
            <w:szCs w:val="24"/>
            <w:lang w:eastAsia="en-IN" w:bidi="kn-IN"/>
          </w:rPr>
          <w:t> is a reference to an object whose lock associates with the monitor that the synchronized statement represents. Now we are going to see two examples, where we will print a counter using two different threads. When threads are not synchronized, they print counter value which is not in sequence, but when we print counter by putting inside synchronized() block, then it prints counter very much in sequence for both the threads.</w:t>
        </w:r>
      </w:ins>
    </w:p>
    <w:p w:rsidR="000C19F4" w:rsidRPr="000C19F4" w:rsidRDefault="000C19F4" w:rsidP="000C19F4">
      <w:pPr>
        <w:spacing w:before="48" w:after="48" w:line="360" w:lineRule="atLeast"/>
        <w:ind w:left="0" w:right="48"/>
        <w:outlineLvl w:val="1"/>
        <w:rPr>
          <w:ins w:id="24" w:author="Unknown"/>
          <w:rFonts w:ascii="Verdana" w:eastAsia="Times New Roman" w:hAnsi="Verdana" w:cs="Times New Roman"/>
          <w:color w:val="121214"/>
          <w:spacing w:val="-15"/>
          <w:sz w:val="41"/>
          <w:szCs w:val="41"/>
          <w:lang w:eastAsia="en-IN" w:bidi="kn-IN"/>
        </w:rPr>
      </w:pPr>
      <w:ins w:id="25" w:author="Unknown">
        <w:r w:rsidRPr="000C19F4">
          <w:rPr>
            <w:rFonts w:ascii="Verdana" w:eastAsia="Times New Roman" w:hAnsi="Verdana" w:cs="Times New Roman"/>
            <w:color w:val="121214"/>
            <w:spacing w:val="-15"/>
            <w:sz w:val="41"/>
            <w:szCs w:val="41"/>
            <w:lang w:eastAsia="en-IN" w:bidi="kn-IN"/>
          </w:rPr>
          <w:lastRenderedPageBreak/>
          <w:t>Multithreading Example without Synchronization</w:t>
        </w:r>
      </w:ins>
    </w:p>
    <w:p w:rsidR="000C19F4" w:rsidRPr="000C19F4" w:rsidRDefault="000C19F4" w:rsidP="000C19F4">
      <w:pPr>
        <w:spacing w:after="240" w:line="360" w:lineRule="atLeast"/>
        <w:ind w:left="48" w:right="48"/>
        <w:jc w:val="both"/>
        <w:rPr>
          <w:ins w:id="26" w:author="Unknown"/>
          <w:rFonts w:ascii="Verdana" w:eastAsia="Times New Roman" w:hAnsi="Verdana" w:cs="Times New Roman"/>
          <w:color w:val="000000"/>
          <w:sz w:val="24"/>
          <w:szCs w:val="24"/>
          <w:lang w:eastAsia="en-IN" w:bidi="kn-IN"/>
        </w:rPr>
      </w:pPr>
      <w:ins w:id="27" w:author="Unknown">
        <w:r w:rsidRPr="000C19F4">
          <w:rPr>
            <w:rFonts w:ascii="Verdana" w:eastAsia="Times New Roman" w:hAnsi="Verdana" w:cs="Times New Roman"/>
            <w:color w:val="000000"/>
            <w:sz w:val="24"/>
            <w:szCs w:val="24"/>
            <w:lang w:eastAsia="en-IN" w:bidi="kn-IN"/>
          </w:rPr>
          <w:t>Here is a simple example which may or may not print counter value in sequence and every time we run it, it produces a different result based on CPU availability to a thread.</w:t>
        </w:r>
      </w:ins>
    </w:p>
    <w:p w:rsidR="000C19F4" w:rsidRPr="000C19F4" w:rsidRDefault="000C19F4" w:rsidP="000C19F4">
      <w:pPr>
        <w:spacing w:before="48" w:after="48" w:line="360" w:lineRule="atLeast"/>
        <w:ind w:left="0" w:right="48"/>
        <w:outlineLvl w:val="2"/>
        <w:rPr>
          <w:ins w:id="28" w:author="Unknown"/>
          <w:rFonts w:ascii="Verdana" w:eastAsia="Times New Roman" w:hAnsi="Verdana" w:cs="Times New Roman"/>
          <w:color w:val="000000"/>
          <w:sz w:val="31"/>
          <w:szCs w:val="31"/>
          <w:lang w:eastAsia="en-IN" w:bidi="kn-IN"/>
        </w:rPr>
      </w:pPr>
      <w:ins w:id="29" w:author="Unknown">
        <w:r w:rsidRPr="000C19F4">
          <w:rPr>
            <w:rFonts w:ascii="Verdana" w:eastAsia="Times New Roman" w:hAnsi="Verdana" w:cs="Times New Roman"/>
            <w:color w:val="000000"/>
            <w:sz w:val="31"/>
            <w:szCs w:val="31"/>
            <w:lang w:eastAsia="en-IN" w:bidi="kn-IN"/>
          </w:rPr>
          <w:t>Example</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30" w:author="Unknown"/>
          <w:rFonts w:ascii="Consolas" w:eastAsia="Times New Roman" w:hAnsi="Consolas" w:cs="Consolas"/>
          <w:color w:val="313131"/>
          <w:lang w:eastAsia="en-IN" w:bidi="kn-IN"/>
        </w:rPr>
      </w:pPr>
      <w:ins w:id="31" w:author="Unknown">
        <w:r w:rsidRPr="000C19F4">
          <w:rPr>
            <w:rFonts w:ascii="Consolas" w:eastAsia="Times New Roman" w:hAnsi="Consolas" w:cs="Consolas"/>
            <w:color w:val="000088"/>
            <w:lang w:eastAsia="en-IN" w:bidi="kn-IN"/>
          </w:rPr>
          <w:t>class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32" w:author="Unknown"/>
          <w:rFonts w:ascii="Consolas" w:eastAsia="Times New Roman" w:hAnsi="Consolas" w:cs="Consolas"/>
          <w:color w:val="313131"/>
          <w:lang w:eastAsia="en-IN" w:bidi="kn-IN"/>
        </w:rPr>
      </w:pPr>
      <w:ins w:id="3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printCount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34" w:author="Unknown"/>
          <w:rFonts w:ascii="Consolas" w:eastAsia="Times New Roman" w:hAnsi="Consolas" w:cs="Consolas"/>
          <w:color w:val="313131"/>
          <w:lang w:eastAsia="en-IN" w:bidi="kn-IN"/>
        </w:rPr>
      </w:pPr>
      <w:ins w:id="3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try</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36" w:author="Unknown"/>
          <w:rFonts w:ascii="Consolas" w:eastAsia="Times New Roman" w:hAnsi="Consolas" w:cs="Consolas"/>
          <w:color w:val="313131"/>
          <w:lang w:eastAsia="en-IN" w:bidi="kn-IN"/>
        </w:rPr>
      </w:pPr>
      <w:ins w:id="3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for</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int</w:t>
        </w:r>
        <w:r w:rsidRPr="000C19F4">
          <w:rPr>
            <w:rFonts w:ascii="Consolas" w:eastAsia="Times New Roman" w:hAnsi="Consolas" w:cs="Consolas"/>
            <w:color w:val="313131"/>
            <w:lang w:eastAsia="en-IN" w:bidi="kn-IN"/>
          </w:rPr>
          <w:t xml:space="preserve"> i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6666"/>
            <w:lang w:eastAsia="en-IN" w:bidi="kn-IN"/>
          </w:rPr>
          <w:t>5</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i </w:t>
        </w:r>
        <w:r w:rsidRPr="000C19F4">
          <w:rPr>
            <w:rFonts w:ascii="Consolas" w:eastAsia="Times New Roman" w:hAnsi="Consolas" w:cs="Consolas"/>
            <w:color w:val="666600"/>
            <w:lang w:eastAsia="en-IN" w:bidi="kn-IN"/>
          </w:rPr>
          <w:t>&gt;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6666"/>
            <w:lang w:eastAsia="en-IN" w:bidi="kn-IN"/>
          </w:rPr>
          <w:t>0</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i</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38" w:author="Unknown"/>
          <w:rFonts w:ascii="Consolas" w:eastAsia="Times New Roman" w:hAnsi="Consolas" w:cs="Consolas"/>
          <w:color w:val="313131"/>
          <w:lang w:eastAsia="en-IN" w:bidi="kn-IN"/>
        </w:rPr>
      </w:pPr>
      <w:ins w:id="3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"Counter   ---   "</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i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40" w:author="Unknown"/>
          <w:rFonts w:ascii="Consolas" w:eastAsia="Times New Roman" w:hAnsi="Consolas" w:cs="Consolas"/>
          <w:color w:val="313131"/>
          <w:lang w:eastAsia="en-IN" w:bidi="kn-IN"/>
        </w:rPr>
      </w:pPr>
      <w:ins w:id="4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42" w:author="Unknown"/>
          <w:rFonts w:ascii="Consolas" w:eastAsia="Times New Roman" w:hAnsi="Consolas" w:cs="Consolas"/>
          <w:color w:val="313131"/>
          <w:lang w:eastAsia="en-IN" w:bidi="kn-IN"/>
        </w:rPr>
      </w:pPr>
      <w:ins w:id="4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catch</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7F0055"/>
            <w:lang w:eastAsia="en-IN" w:bidi="kn-IN"/>
          </w:rPr>
          <w:t>Exception</w:t>
        </w:r>
        <w:r w:rsidRPr="000C19F4">
          <w:rPr>
            <w:rFonts w:ascii="Consolas" w:eastAsia="Times New Roman" w:hAnsi="Consolas" w:cs="Consolas"/>
            <w:color w:val="313131"/>
            <w:lang w:eastAsia="en-IN" w:bidi="kn-IN"/>
          </w:rPr>
          <w:t xml:space="preserve"> e</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44" w:author="Unknown"/>
          <w:rFonts w:ascii="Consolas" w:eastAsia="Times New Roman" w:hAnsi="Consolas" w:cs="Consolas"/>
          <w:color w:val="313131"/>
          <w:lang w:eastAsia="en-IN" w:bidi="kn-IN"/>
        </w:rPr>
      </w:pPr>
      <w:ins w:id="4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"Thread  interrupted."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46" w:author="Unknown"/>
          <w:rFonts w:ascii="Consolas" w:eastAsia="Times New Roman" w:hAnsi="Consolas" w:cs="Consolas"/>
          <w:color w:val="313131"/>
          <w:lang w:eastAsia="en-IN" w:bidi="kn-IN"/>
        </w:rPr>
      </w:pPr>
      <w:ins w:id="4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48" w:author="Unknown"/>
          <w:rFonts w:ascii="Consolas" w:eastAsia="Times New Roman" w:hAnsi="Consolas" w:cs="Consolas"/>
          <w:color w:val="313131"/>
          <w:lang w:eastAsia="en-IN" w:bidi="kn-IN"/>
        </w:rPr>
      </w:pPr>
      <w:ins w:id="4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50" w:author="Unknown"/>
          <w:rFonts w:ascii="Consolas" w:eastAsia="Times New Roman" w:hAnsi="Consolas" w:cs="Consolas"/>
          <w:color w:val="313131"/>
          <w:lang w:eastAsia="en-IN" w:bidi="kn-IN"/>
        </w:rPr>
      </w:pPr>
      <w:ins w:id="51" w:author="Unknown">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52"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53" w:author="Unknown"/>
          <w:rFonts w:ascii="Consolas" w:eastAsia="Times New Roman" w:hAnsi="Consolas" w:cs="Consolas"/>
          <w:color w:val="313131"/>
          <w:lang w:eastAsia="en-IN" w:bidi="kn-IN"/>
        </w:rPr>
      </w:pPr>
      <w:ins w:id="54" w:author="Unknown">
        <w:r w:rsidRPr="000C19F4">
          <w:rPr>
            <w:rFonts w:ascii="Consolas" w:eastAsia="Times New Roman" w:hAnsi="Consolas" w:cs="Consolas"/>
            <w:color w:val="000088"/>
            <w:lang w:eastAsia="en-IN" w:bidi="kn-IN"/>
          </w:rPr>
          <w:t>class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extends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55" w:author="Unknown"/>
          <w:rFonts w:ascii="Consolas" w:eastAsia="Times New Roman" w:hAnsi="Consolas" w:cs="Consolas"/>
          <w:color w:val="313131"/>
          <w:lang w:eastAsia="en-IN" w:bidi="kn-IN"/>
        </w:rPr>
      </w:pPr>
      <w:ins w:id="56"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private</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w:t>
        </w:r>
        <w:r w:rsidRPr="000C19F4">
          <w:rPr>
            <w:rFonts w:ascii="Consolas" w:eastAsia="Times New Roman" w:hAnsi="Consolas" w:cs="Consolas"/>
            <w:color w:val="313131"/>
            <w:lang w:eastAsia="en-IN" w:bidi="kn-IN"/>
          </w:rPr>
          <w:t xml:space="preserve"> 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57" w:author="Unknown"/>
          <w:rFonts w:ascii="Consolas" w:eastAsia="Times New Roman" w:hAnsi="Consolas" w:cs="Consolas"/>
          <w:color w:val="313131"/>
          <w:lang w:eastAsia="en-IN" w:bidi="kn-IN"/>
        </w:rPr>
      </w:pPr>
      <w:ins w:id="58"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private</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String</w:t>
        </w:r>
        <w:r w:rsidRPr="000C19F4">
          <w:rPr>
            <w:rFonts w:ascii="Consolas" w:eastAsia="Times New Roman" w:hAnsi="Consolas" w:cs="Consolas"/>
            <w:color w:val="313131"/>
            <w:lang w:eastAsia="en-IN" w:bidi="kn-IN"/>
          </w:rPr>
          <w:t xml:space="preserve"> threadName</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59" w:author="Unknown"/>
          <w:rFonts w:ascii="Consolas" w:eastAsia="Times New Roman" w:hAnsi="Consolas" w:cs="Consolas"/>
          <w:color w:val="313131"/>
          <w:lang w:eastAsia="en-IN" w:bidi="kn-IN"/>
        </w:rPr>
      </w:pPr>
      <w:ins w:id="60"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61"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62" w:author="Unknown"/>
          <w:rFonts w:ascii="Consolas" w:eastAsia="Times New Roman" w:hAnsi="Consolas" w:cs="Consolas"/>
          <w:color w:val="313131"/>
          <w:lang w:eastAsia="en-IN" w:bidi="kn-IN"/>
        </w:rPr>
      </w:pPr>
      <w:ins w:id="6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String</w:t>
        </w:r>
        <w:r w:rsidRPr="000C19F4">
          <w:rPr>
            <w:rFonts w:ascii="Consolas" w:eastAsia="Times New Roman" w:hAnsi="Consolas" w:cs="Consolas"/>
            <w:color w:val="313131"/>
            <w:lang w:eastAsia="en-IN" w:bidi="kn-IN"/>
          </w:rPr>
          <w:t xml:space="preserve"> name</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64" w:author="Unknown"/>
          <w:rFonts w:ascii="Consolas" w:eastAsia="Times New Roman" w:hAnsi="Consolas" w:cs="Consolas"/>
          <w:color w:val="313131"/>
          <w:lang w:eastAsia="en-IN" w:bidi="kn-IN"/>
        </w:rPr>
      </w:pPr>
      <w:ins w:id="65" w:author="Unknown">
        <w:r w:rsidRPr="000C19F4">
          <w:rPr>
            <w:rFonts w:ascii="Consolas" w:eastAsia="Times New Roman" w:hAnsi="Consolas" w:cs="Consolas"/>
            <w:color w:val="313131"/>
            <w:lang w:eastAsia="en-IN" w:bidi="kn-IN"/>
          </w:rPr>
          <w:t xml:space="preserve">      threadName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name</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66" w:author="Unknown"/>
          <w:rFonts w:ascii="Consolas" w:eastAsia="Times New Roman" w:hAnsi="Consolas" w:cs="Consolas"/>
          <w:color w:val="313131"/>
          <w:lang w:eastAsia="en-IN" w:bidi="kn-IN"/>
        </w:rPr>
      </w:pPr>
      <w:ins w:id="67" w:author="Unknown">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68" w:author="Unknown"/>
          <w:rFonts w:ascii="Consolas" w:eastAsia="Times New Roman" w:hAnsi="Consolas" w:cs="Consolas"/>
          <w:color w:val="313131"/>
          <w:lang w:eastAsia="en-IN" w:bidi="kn-IN"/>
        </w:rPr>
      </w:pPr>
      <w:ins w:id="6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70" w:author="Unknown"/>
          <w:rFonts w:ascii="Consolas" w:eastAsia="Times New Roman" w:hAnsi="Consolas" w:cs="Consolas"/>
          <w:color w:val="313131"/>
          <w:lang w:eastAsia="en-IN" w:bidi="kn-IN"/>
        </w:rPr>
      </w:pPr>
      <w:ins w:id="71" w:author="Unknown">
        <w:r w:rsidRPr="000C19F4">
          <w:rPr>
            <w:rFonts w:ascii="Consolas" w:eastAsia="Times New Roman" w:hAnsi="Consolas" w:cs="Consolas"/>
            <w:color w:val="313131"/>
            <w:lang w:eastAsia="en-IN" w:bidi="kn-IN"/>
          </w:rPr>
          <w:t xml:space="preserve">   </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72" w:author="Unknown"/>
          <w:rFonts w:ascii="Consolas" w:eastAsia="Times New Roman" w:hAnsi="Consolas" w:cs="Consolas"/>
          <w:color w:val="313131"/>
          <w:lang w:eastAsia="en-IN" w:bidi="kn-IN"/>
        </w:rPr>
      </w:pPr>
      <w:ins w:id="7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run</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74" w:author="Unknown"/>
          <w:rFonts w:ascii="Consolas" w:eastAsia="Times New Roman" w:hAnsi="Consolas" w:cs="Consolas"/>
          <w:color w:val="313131"/>
          <w:lang w:eastAsia="en-IN" w:bidi="kn-IN"/>
        </w:rPr>
      </w:pPr>
      <w:ins w:id="75" w:author="Unknown">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printCount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76" w:author="Unknown"/>
          <w:rFonts w:ascii="Consolas" w:eastAsia="Times New Roman" w:hAnsi="Consolas" w:cs="Consolas"/>
          <w:color w:val="313131"/>
          <w:lang w:eastAsia="en-IN" w:bidi="kn-IN"/>
        </w:rPr>
      </w:pPr>
      <w:ins w:id="7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"Thread "</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threadName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8800"/>
            <w:lang w:eastAsia="en-IN" w:bidi="kn-IN"/>
          </w:rPr>
          <w:t>" exiting."</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78" w:author="Unknown"/>
          <w:rFonts w:ascii="Consolas" w:eastAsia="Times New Roman" w:hAnsi="Consolas" w:cs="Consolas"/>
          <w:color w:val="313131"/>
          <w:lang w:eastAsia="en-IN" w:bidi="kn-IN"/>
        </w:rPr>
      </w:pPr>
      <w:ins w:id="7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80"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81" w:author="Unknown"/>
          <w:rFonts w:ascii="Consolas" w:eastAsia="Times New Roman" w:hAnsi="Consolas" w:cs="Consolas"/>
          <w:color w:val="313131"/>
          <w:lang w:eastAsia="en-IN" w:bidi="kn-IN"/>
        </w:rPr>
      </w:pPr>
      <w:ins w:id="82"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start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83" w:author="Unknown"/>
          <w:rFonts w:ascii="Consolas" w:eastAsia="Times New Roman" w:hAnsi="Consolas" w:cs="Consolas"/>
          <w:color w:val="313131"/>
          <w:lang w:eastAsia="en-IN" w:bidi="kn-IN"/>
        </w:rPr>
      </w:pPr>
      <w:ins w:id="84"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"Starting "</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threadName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85" w:author="Unknown"/>
          <w:rFonts w:ascii="Consolas" w:eastAsia="Times New Roman" w:hAnsi="Consolas" w:cs="Consolas"/>
          <w:color w:val="313131"/>
          <w:lang w:eastAsia="en-IN" w:bidi="kn-IN"/>
        </w:rPr>
      </w:pPr>
      <w:ins w:id="86"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if</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t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null</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87" w:author="Unknown"/>
          <w:rFonts w:ascii="Consolas" w:eastAsia="Times New Roman" w:hAnsi="Consolas" w:cs="Consolas"/>
          <w:color w:val="313131"/>
          <w:lang w:eastAsia="en-IN" w:bidi="kn-IN"/>
        </w:rPr>
      </w:pPr>
      <w:ins w:id="88" w:author="Unknown">
        <w:r w:rsidRPr="000C19F4">
          <w:rPr>
            <w:rFonts w:ascii="Consolas" w:eastAsia="Times New Roman" w:hAnsi="Consolas" w:cs="Consolas"/>
            <w:color w:val="313131"/>
            <w:lang w:eastAsia="en-IN" w:bidi="kn-IN"/>
          </w:rPr>
          <w:t xml:space="preserve">         t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this</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threadName</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89" w:author="Unknown"/>
          <w:rFonts w:ascii="Consolas" w:eastAsia="Times New Roman" w:hAnsi="Consolas" w:cs="Consolas"/>
          <w:color w:val="313131"/>
          <w:lang w:eastAsia="en-IN" w:bidi="kn-IN"/>
        </w:rPr>
      </w:pPr>
      <w:ins w:id="90" w:author="Unknown">
        <w:r w:rsidRPr="000C19F4">
          <w:rPr>
            <w:rFonts w:ascii="Consolas" w:eastAsia="Times New Roman" w:hAnsi="Consolas" w:cs="Consolas"/>
            <w:color w:val="313131"/>
            <w:lang w:eastAsia="en-IN" w:bidi="kn-IN"/>
          </w:rPr>
          <w:t xml:space="preserve">         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start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91" w:author="Unknown"/>
          <w:rFonts w:ascii="Consolas" w:eastAsia="Times New Roman" w:hAnsi="Consolas" w:cs="Consolas"/>
          <w:color w:val="313131"/>
          <w:lang w:eastAsia="en-IN" w:bidi="kn-IN"/>
        </w:rPr>
      </w:pPr>
      <w:ins w:id="92"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93" w:author="Unknown"/>
          <w:rFonts w:ascii="Consolas" w:eastAsia="Times New Roman" w:hAnsi="Consolas" w:cs="Consolas"/>
          <w:color w:val="313131"/>
          <w:lang w:eastAsia="en-IN" w:bidi="kn-IN"/>
        </w:rPr>
      </w:pPr>
      <w:ins w:id="94"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95" w:author="Unknown"/>
          <w:rFonts w:ascii="Consolas" w:eastAsia="Times New Roman" w:hAnsi="Consolas" w:cs="Consolas"/>
          <w:color w:val="313131"/>
          <w:lang w:eastAsia="en-IN" w:bidi="kn-IN"/>
        </w:rPr>
      </w:pPr>
      <w:ins w:id="96" w:author="Unknown">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97"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98" w:author="Unknown"/>
          <w:rFonts w:ascii="Consolas" w:eastAsia="Times New Roman" w:hAnsi="Consolas" w:cs="Consolas"/>
          <w:color w:val="313131"/>
          <w:lang w:eastAsia="en-IN" w:bidi="kn-IN"/>
        </w:rPr>
      </w:pPr>
      <w:ins w:id="99" w:author="Unknown">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class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TestThread</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00" w:author="Unknown"/>
          <w:rFonts w:ascii="Consolas" w:eastAsia="Times New Roman" w:hAnsi="Consolas" w:cs="Consolas"/>
          <w:color w:val="313131"/>
          <w:lang w:eastAsia="en-IN" w:bidi="kn-IN"/>
        </w:rPr>
      </w:pPr>
      <w:ins w:id="10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static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main</w:t>
        </w:r>
        <w:r w:rsidRPr="000C19F4">
          <w:rPr>
            <w:rFonts w:ascii="Consolas" w:eastAsia="Times New Roman" w:hAnsi="Consolas" w:cs="Consolas"/>
            <w:color w:val="666600"/>
            <w:lang w:eastAsia="en-IN" w:bidi="kn-IN"/>
          </w:rPr>
          <w:t>(</w:t>
        </w:r>
        <w:r w:rsidRPr="000C19F4">
          <w:rPr>
            <w:rFonts w:ascii="Consolas" w:eastAsia="Times New Roman" w:hAnsi="Consolas" w:cs="Consolas"/>
            <w:color w:val="7F0055"/>
            <w:lang w:eastAsia="en-IN" w:bidi="kn-IN"/>
          </w:rPr>
          <w:t>String</w:t>
        </w:r>
        <w:r w:rsidRPr="000C19F4">
          <w:rPr>
            <w:rFonts w:ascii="Consolas" w:eastAsia="Times New Roman" w:hAnsi="Consolas" w:cs="Consolas"/>
            <w:color w:val="313131"/>
            <w:lang w:eastAsia="en-IN" w:bidi="kn-IN"/>
          </w:rPr>
          <w:t xml:space="preserve"> args</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02"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03" w:author="Unknown"/>
          <w:rFonts w:ascii="Consolas" w:eastAsia="Times New Roman" w:hAnsi="Consolas" w:cs="Consolas"/>
          <w:color w:val="313131"/>
          <w:lang w:eastAsia="en-IN" w:bidi="kn-IN"/>
        </w:rPr>
      </w:pPr>
      <w:ins w:id="104"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05"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06" w:author="Unknown"/>
          <w:rFonts w:ascii="Consolas" w:eastAsia="Times New Roman" w:hAnsi="Consolas" w:cs="Consolas"/>
          <w:color w:val="313131"/>
          <w:lang w:eastAsia="en-IN" w:bidi="kn-IN"/>
        </w:rPr>
      </w:pPr>
      <w:ins w:id="10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313131"/>
            <w:lang w:eastAsia="en-IN" w:bidi="kn-IN"/>
          </w:rPr>
          <w:t xml:space="preserve"> T1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8800"/>
            <w:lang w:eastAsia="en-IN" w:bidi="kn-IN"/>
          </w:rPr>
          <w:t>"Thread - 1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08" w:author="Unknown"/>
          <w:rFonts w:ascii="Consolas" w:eastAsia="Times New Roman" w:hAnsi="Consolas" w:cs="Consolas"/>
          <w:color w:val="313131"/>
          <w:lang w:eastAsia="en-IN" w:bidi="kn-IN"/>
        </w:rPr>
      </w:pPr>
      <w:ins w:id="10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313131"/>
            <w:lang w:eastAsia="en-IN" w:bidi="kn-IN"/>
          </w:rPr>
          <w:t xml:space="preserve"> T2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8800"/>
            <w:lang w:eastAsia="en-IN" w:bidi="kn-IN"/>
          </w:rPr>
          <w:t>"Thread - 2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10"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11" w:author="Unknown"/>
          <w:rFonts w:ascii="Consolas" w:eastAsia="Times New Roman" w:hAnsi="Consolas" w:cs="Consolas"/>
          <w:color w:val="313131"/>
          <w:lang w:eastAsia="en-IN" w:bidi="kn-IN"/>
        </w:rPr>
      </w:pPr>
      <w:ins w:id="112" w:author="Unknown">
        <w:r w:rsidRPr="000C19F4">
          <w:rPr>
            <w:rFonts w:ascii="Consolas" w:eastAsia="Times New Roman" w:hAnsi="Consolas" w:cs="Consolas"/>
            <w:color w:val="313131"/>
            <w:lang w:eastAsia="en-IN" w:bidi="kn-IN"/>
          </w:rPr>
          <w:t xml:space="preserve">      T1</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start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13" w:author="Unknown"/>
          <w:rFonts w:ascii="Consolas" w:eastAsia="Times New Roman" w:hAnsi="Consolas" w:cs="Consolas"/>
          <w:color w:val="313131"/>
          <w:lang w:eastAsia="en-IN" w:bidi="kn-IN"/>
        </w:rPr>
      </w:pPr>
      <w:ins w:id="114" w:author="Unknown">
        <w:r w:rsidRPr="000C19F4">
          <w:rPr>
            <w:rFonts w:ascii="Consolas" w:eastAsia="Times New Roman" w:hAnsi="Consolas" w:cs="Consolas"/>
            <w:color w:val="313131"/>
            <w:lang w:eastAsia="en-IN" w:bidi="kn-IN"/>
          </w:rPr>
          <w:t xml:space="preserve">      T2</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start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15"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16" w:author="Unknown"/>
          <w:rFonts w:ascii="Consolas" w:eastAsia="Times New Roman" w:hAnsi="Consolas" w:cs="Consolas"/>
          <w:color w:val="313131"/>
          <w:lang w:eastAsia="en-IN" w:bidi="kn-IN"/>
        </w:rPr>
      </w:pPr>
      <w:ins w:id="11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880000"/>
            <w:lang w:eastAsia="en-IN" w:bidi="kn-IN"/>
          </w:rPr>
          <w:t>// wait for threads to end</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18" w:author="Unknown"/>
          <w:rFonts w:ascii="Consolas" w:eastAsia="Times New Roman" w:hAnsi="Consolas" w:cs="Consolas"/>
          <w:color w:val="313131"/>
          <w:lang w:eastAsia="en-IN" w:bidi="kn-IN"/>
        </w:rPr>
      </w:pPr>
      <w:ins w:id="11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try</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20" w:author="Unknown"/>
          <w:rFonts w:ascii="Consolas" w:eastAsia="Times New Roman" w:hAnsi="Consolas" w:cs="Consolas"/>
          <w:color w:val="313131"/>
          <w:lang w:eastAsia="en-IN" w:bidi="kn-IN"/>
        </w:rPr>
      </w:pPr>
      <w:ins w:id="121" w:author="Unknown">
        <w:r w:rsidRPr="000C19F4">
          <w:rPr>
            <w:rFonts w:ascii="Consolas" w:eastAsia="Times New Roman" w:hAnsi="Consolas" w:cs="Consolas"/>
            <w:color w:val="313131"/>
            <w:lang w:eastAsia="en-IN" w:bidi="kn-IN"/>
          </w:rPr>
          <w:t xml:space="preserve">         T1</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join</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22" w:author="Unknown"/>
          <w:rFonts w:ascii="Consolas" w:eastAsia="Times New Roman" w:hAnsi="Consolas" w:cs="Consolas"/>
          <w:color w:val="313131"/>
          <w:lang w:eastAsia="en-IN" w:bidi="kn-IN"/>
        </w:rPr>
      </w:pPr>
      <w:ins w:id="123" w:author="Unknown">
        <w:r w:rsidRPr="000C19F4">
          <w:rPr>
            <w:rFonts w:ascii="Consolas" w:eastAsia="Times New Roman" w:hAnsi="Consolas" w:cs="Consolas"/>
            <w:color w:val="313131"/>
            <w:lang w:eastAsia="en-IN" w:bidi="kn-IN"/>
          </w:rPr>
          <w:t xml:space="preserve">         T2</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join</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24" w:author="Unknown"/>
          <w:rFonts w:ascii="Consolas" w:eastAsia="Times New Roman" w:hAnsi="Consolas" w:cs="Consolas"/>
          <w:color w:val="313131"/>
          <w:lang w:eastAsia="en-IN" w:bidi="kn-IN"/>
        </w:rPr>
      </w:pPr>
      <w:ins w:id="12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catch</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Exception</w:t>
        </w:r>
        <w:r w:rsidRPr="000C19F4">
          <w:rPr>
            <w:rFonts w:ascii="Consolas" w:eastAsia="Times New Roman" w:hAnsi="Consolas" w:cs="Consolas"/>
            <w:color w:val="313131"/>
            <w:lang w:eastAsia="en-IN" w:bidi="kn-IN"/>
          </w:rPr>
          <w:t xml:space="preserve"> e</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26" w:author="Unknown"/>
          <w:rFonts w:ascii="Consolas" w:eastAsia="Times New Roman" w:hAnsi="Consolas" w:cs="Consolas"/>
          <w:color w:val="313131"/>
          <w:lang w:eastAsia="en-IN" w:bidi="kn-IN"/>
        </w:rPr>
      </w:pPr>
      <w:ins w:id="12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"Interrupted"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28" w:author="Unknown"/>
          <w:rFonts w:ascii="Consolas" w:eastAsia="Times New Roman" w:hAnsi="Consolas" w:cs="Consolas"/>
          <w:color w:val="313131"/>
          <w:lang w:eastAsia="en-IN" w:bidi="kn-IN"/>
        </w:rPr>
      </w:pPr>
      <w:ins w:id="12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30" w:author="Unknown"/>
          <w:rFonts w:ascii="Consolas" w:eastAsia="Times New Roman" w:hAnsi="Consolas" w:cs="Consolas"/>
          <w:color w:val="313131"/>
          <w:lang w:eastAsia="en-IN" w:bidi="kn-IN"/>
        </w:rPr>
      </w:pPr>
      <w:ins w:id="13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32" w:author="Unknown"/>
          <w:rFonts w:ascii="Consolas" w:eastAsia="Times New Roman" w:hAnsi="Consolas" w:cs="Consolas"/>
          <w:color w:val="313131"/>
          <w:lang w:eastAsia="en-IN" w:bidi="kn-IN"/>
        </w:rPr>
      </w:pPr>
      <w:ins w:id="133" w:author="Unknown">
        <w:r w:rsidRPr="000C19F4">
          <w:rPr>
            <w:rFonts w:ascii="Consolas" w:eastAsia="Times New Roman" w:hAnsi="Consolas" w:cs="Consolas"/>
            <w:color w:val="666600"/>
            <w:lang w:eastAsia="en-IN" w:bidi="kn-IN"/>
          </w:rPr>
          <w:t>}</w:t>
        </w:r>
      </w:ins>
    </w:p>
    <w:p w:rsidR="000C19F4" w:rsidRPr="000C19F4" w:rsidRDefault="000C19F4" w:rsidP="000C19F4">
      <w:pPr>
        <w:spacing w:after="240" w:line="360" w:lineRule="atLeast"/>
        <w:ind w:left="48" w:right="48"/>
        <w:jc w:val="both"/>
        <w:rPr>
          <w:ins w:id="134" w:author="Unknown"/>
          <w:rFonts w:ascii="Verdana" w:eastAsia="Times New Roman" w:hAnsi="Verdana" w:cs="Times New Roman"/>
          <w:color w:val="000000"/>
          <w:sz w:val="24"/>
          <w:szCs w:val="24"/>
          <w:lang w:eastAsia="en-IN" w:bidi="kn-IN"/>
        </w:rPr>
      </w:pPr>
      <w:ins w:id="135" w:author="Unknown">
        <w:r w:rsidRPr="000C19F4">
          <w:rPr>
            <w:rFonts w:ascii="Verdana" w:eastAsia="Times New Roman" w:hAnsi="Verdana" w:cs="Times New Roman"/>
            <w:color w:val="000000"/>
            <w:sz w:val="24"/>
            <w:szCs w:val="24"/>
            <w:lang w:eastAsia="en-IN" w:bidi="kn-IN"/>
          </w:rPr>
          <w:t>This produces a different result every time you run this program −</w:t>
        </w:r>
      </w:ins>
    </w:p>
    <w:p w:rsidR="000C19F4" w:rsidRPr="000C19F4" w:rsidRDefault="000C19F4" w:rsidP="000C19F4">
      <w:pPr>
        <w:spacing w:before="48" w:after="48" w:line="360" w:lineRule="atLeast"/>
        <w:ind w:left="0" w:right="48"/>
        <w:outlineLvl w:val="2"/>
        <w:rPr>
          <w:ins w:id="136" w:author="Unknown"/>
          <w:rFonts w:ascii="Verdana" w:eastAsia="Times New Roman" w:hAnsi="Verdana" w:cs="Times New Roman"/>
          <w:color w:val="000000"/>
          <w:sz w:val="31"/>
          <w:szCs w:val="31"/>
          <w:lang w:eastAsia="en-IN" w:bidi="kn-IN"/>
        </w:rPr>
      </w:pPr>
      <w:ins w:id="137" w:author="Unknown">
        <w:r w:rsidRPr="000C19F4">
          <w:rPr>
            <w:rFonts w:ascii="Verdana" w:eastAsia="Times New Roman" w:hAnsi="Verdana" w:cs="Times New Roman"/>
            <w:color w:val="000000"/>
            <w:sz w:val="31"/>
            <w:szCs w:val="31"/>
            <w:lang w:eastAsia="en-IN" w:bidi="kn-IN"/>
          </w:rPr>
          <w:t>Output</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38" w:author="Unknown"/>
          <w:rFonts w:ascii="Consolas" w:eastAsia="Times New Roman" w:hAnsi="Consolas" w:cs="Consolas"/>
          <w:color w:val="313131"/>
          <w:sz w:val="18"/>
          <w:szCs w:val="18"/>
          <w:lang w:eastAsia="en-IN" w:bidi="kn-IN"/>
        </w:rPr>
      </w:pPr>
      <w:ins w:id="139" w:author="Unknown">
        <w:r w:rsidRPr="000C19F4">
          <w:rPr>
            <w:rFonts w:ascii="Consolas" w:eastAsia="Times New Roman" w:hAnsi="Consolas" w:cs="Consolas"/>
            <w:color w:val="313131"/>
            <w:sz w:val="18"/>
            <w:szCs w:val="18"/>
            <w:lang w:eastAsia="en-IN" w:bidi="kn-IN"/>
          </w:rPr>
          <w:t>Starting Thread - 1</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40" w:author="Unknown"/>
          <w:rFonts w:ascii="Consolas" w:eastAsia="Times New Roman" w:hAnsi="Consolas" w:cs="Consolas"/>
          <w:color w:val="313131"/>
          <w:sz w:val="18"/>
          <w:szCs w:val="18"/>
          <w:lang w:eastAsia="en-IN" w:bidi="kn-IN"/>
        </w:rPr>
      </w:pPr>
      <w:ins w:id="141" w:author="Unknown">
        <w:r w:rsidRPr="000C19F4">
          <w:rPr>
            <w:rFonts w:ascii="Consolas" w:eastAsia="Times New Roman" w:hAnsi="Consolas" w:cs="Consolas"/>
            <w:color w:val="313131"/>
            <w:sz w:val="18"/>
            <w:szCs w:val="18"/>
            <w:lang w:eastAsia="en-IN" w:bidi="kn-IN"/>
          </w:rPr>
          <w:t>Starting Thread - 2</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42" w:author="Unknown"/>
          <w:rFonts w:ascii="Consolas" w:eastAsia="Times New Roman" w:hAnsi="Consolas" w:cs="Consolas"/>
          <w:color w:val="313131"/>
          <w:sz w:val="18"/>
          <w:szCs w:val="18"/>
          <w:lang w:eastAsia="en-IN" w:bidi="kn-IN"/>
        </w:rPr>
      </w:pPr>
      <w:ins w:id="143" w:author="Unknown">
        <w:r w:rsidRPr="000C19F4">
          <w:rPr>
            <w:rFonts w:ascii="Consolas" w:eastAsia="Times New Roman" w:hAnsi="Consolas" w:cs="Consolas"/>
            <w:color w:val="313131"/>
            <w:sz w:val="18"/>
            <w:szCs w:val="18"/>
            <w:lang w:eastAsia="en-IN" w:bidi="kn-IN"/>
          </w:rPr>
          <w:t>Counter   ---   5</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44" w:author="Unknown"/>
          <w:rFonts w:ascii="Consolas" w:eastAsia="Times New Roman" w:hAnsi="Consolas" w:cs="Consolas"/>
          <w:color w:val="313131"/>
          <w:sz w:val="18"/>
          <w:szCs w:val="18"/>
          <w:lang w:eastAsia="en-IN" w:bidi="kn-IN"/>
        </w:rPr>
      </w:pPr>
      <w:ins w:id="145" w:author="Unknown">
        <w:r w:rsidRPr="000C19F4">
          <w:rPr>
            <w:rFonts w:ascii="Consolas" w:eastAsia="Times New Roman" w:hAnsi="Consolas" w:cs="Consolas"/>
            <w:color w:val="313131"/>
            <w:sz w:val="18"/>
            <w:szCs w:val="18"/>
            <w:lang w:eastAsia="en-IN" w:bidi="kn-IN"/>
          </w:rPr>
          <w:t>Counter   ---   4</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46" w:author="Unknown"/>
          <w:rFonts w:ascii="Consolas" w:eastAsia="Times New Roman" w:hAnsi="Consolas" w:cs="Consolas"/>
          <w:color w:val="313131"/>
          <w:sz w:val="18"/>
          <w:szCs w:val="18"/>
          <w:lang w:eastAsia="en-IN" w:bidi="kn-IN"/>
        </w:rPr>
      </w:pPr>
      <w:ins w:id="147" w:author="Unknown">
        <w:r w:rsidRPr="000C19F4">
          <w:rPr>
            <w:rFonts w:ascii="Consolas" w:eastAsia="Times New Roman" w:hAnsi="Consolas" w:cs="Consolas"/>
            <w:color w:val="313131"/>
            <w:sz w:val="18"/>
            <w:szCs w:val="18"/>
            <w:lang w:eastAsia="en-IN" w:bidi="kn-IN"/>
          </w:rPr>
          <w:t>Counter   ---   3</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48" w:author="Unknown"/>
          <w:rFonts w:ascii="Consolas" w:eastAsia="Times New Roman" w:hAnsi="Consolas" w:cs="Consolas"/>
          <w:color w:val="313131"/>
          <w:sz w:val="18"/>
          <w:szCs w:val="18"/>
          <w:lang w:eastAsia="en-IN" w:bidi="kn-IN"/>
        </w:rPr>
      </w:pPr>
      <w:ins w:id="149" w:author="Unknown">
        <w:r w:rsidRPr="000C19F4">
          <w:rPr>
            <w:rFonts w:ascii="Consolas" w:eastAsia="Times New Roman" w:hAnsi="Consolas" w:cs="Consolas"/>
            <w:color w:val="313131"/>
            <w:sz w:val="18"/>
            <w:szCs w:val="18"/>
            <w:lang w:eastAsia="en-IN" w:bidi="kn-IN"/>
          </w:rPr>
          <w:t>Counter   ---   5</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50" w:author="Unknown"/>
          <w:rFonts w:ascii="Consolas" w:eastAsia="Times New Roman" w:hAnsi="Consolas" w:cs="Consolas"/>
          <w:color w:val="313131"/>
          <w:sz w:val="18"/>
          <w:szCs w:val="18"/>
          <w:lang w:eastAsia="en-IN" w:bidi="kn-IN"/>
        </w:rPr>
      </w:pPr>
      <w:ins w:id="151" w:author="Unknown">
        <w:r w:rsidRPr="000C19F4">
          <w:rPr>
            <w:rFonts w:ascii="Consolas" w:eastAsia="Times New Roman" w:hAnsi="Consolas" w:cs="Consolas"/>
            <w:color w:val="313131"/>
            <w:sz w:val="18"/>
            <w:szCs w:val="18"/>
            <w:lang w:eastAsia="en-IN" w:bidi="kn-IN"/>
          </w:rPr>
          <w:t>Counter   ---   2</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52" w:author="Unknown"/>
          <w:rFonts w:ascii="Consolas" w:eastAsia="Times New Roman" w:hAnsi="Consolas" w:cs="Consolas"/>
          <w:color w:val="313131"/>
          <w:sz w:val="18"/>
          <w:szCs w:val="18"/>
          <w:lang w:eastAsia="en-IN" w:bidi="kn-IN"/>
        </w:rPr>
      </w:pPr>
      <w:ins w:id="153" w:author="Unknown">
        <w:r w:rsidRPr="000C19F4">
          <w:rPr>
            <w:rFonts w:ascii="Consolas" w:eastAsia="Times New Roman" w:hAnsi="Consolas" w:cs="Consolas"/>
            <w:color w:val="313131"/>
            <w:sz w:val="18"/>
            <w:szCs w:val="18"/>
            <w:lang w:eastAsia="en-IN" w:bidi="kn-IN"/>
          </w:rPr>
          <w:t>Counter   ---   1</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54" w:author="Unknown"/>
          <w:rFonts w:ascii="Consolas" w:eastAsia="Times New Roman" w:hAnsi="Consolas" w:cs="Consolas"/>
          <w:color w:val="313131"/>
          <w:sz w:val="18"/>
          <w:szCs w:val="18"/>
          <w:lang w:eastAsia="en-IN" w:bidi="kn-IN"/>
        </w:rPr>
      </w:pPr>
      <w:ins w:id="155" w:author="Unknown">
        <w:r w:rsidRPr="000C19F4">
          <w:rPr>
            <w:rFonts w:ascii="Consolas" w:eastAsia="Times New Roman" w:hAnsi="Consolas" w:cs="Consolas"/>
            <w:color w:val="313131"/>
            <w:sz w:val="18"/>
            <w:szCs w:val="18"/>
            <w:lang w:eastAsia="en-IN" w:bidi="kn-IN"/>
          </w:rPr>
          <w:t>Counter   ---   4</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56" w:author="Unknown"/>
          <w:rFonts w:ascii="Consolas" w:eastAsia="Times New Roman" w:hAnsi="Consolas" w:cs="Consolas"/>
          <w:color w:val="313131"/>
          <w:sz w:val="18"/>
          <w:szCs w:val="18"/>
          <w:lang w:eastAsia="en-IN" w:bidi="kn-IN"/>
        </w:rPr>
      </w:pPr>
      <w:ins w:id="157" w:author="Unknown">
        <w:r w:rsidRPr="000C19F4">
          <w:rPr>
            <w:rFonts w:ascii="Consolas" w:eastAsia="Times New Roman" w:hAnsi="Consolas" w:cs="Consolas"/>
            <w:color w:val="313131"/>
            <w:sz w:val="18"/>
            <w:szCs w:val="18"/>
            <w:lang w:eastAsia="en-IN" w:bidi="kn-IN"/>
          </w:rPr>
          <w:t>Thread Thread - 1  exiting.</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58" w:author="Unknown"/>
          <w:rFonts w:ascii="Consolas" w:eastAsia="Times New Roman" w:hAnsi="Consolas" w:cs="Consolas"/>
          <w:color w:val="313131"/>
          <w:sz w:val="18"/>
          <w:szCs w:val="18"/>
          <w:lang w:eastAsia="en-IN" w:bidi="kn-IN"/>
        </w:rPr>
      </w:pPr>
      <w:ins w:id="159" w:author="Unknown">
        <w:r w:rsidRPr="000C19F4">
          <w:rPr>
            <w:rFonts w:ascii="Consolas" w:eastAsia="Times New Roman" w:hAnsi="Consolas" w:cs="Consolas"/>
            <w:color w:val="313131"/>
            <w:sz w:val="18"/>
            <w:szCs w:val="18"/>
            <w:lang w:eastAsia="en-IN" w:bidi="kn-IN"/>
          </w:rPr>
          <w:t>Counter   ---   3</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60" w:author="Unknown"/>
          <w:rFonts w:ascii="Consolas" w:eastAsia="Times New Roman" w:hAnsi="Consolas" w:cs="Consolas"/>
          <w:color w:val="313131"/>
          <w:sz w:val="18"/>
          <w:szCs w:val="18"/>
          <w:lang w:eastAsia="en-IN" w:bidi="kn-IN"/>
        </w:rPr>
      </w:pPr>
      <w:ins w:id="161" w:author="Unknown">
        <w:r w:rsidRPr="000C19F4">
          <w:rPr>
            <w:rFonts w:ascii="Consolas" w:eastAsia="Times New Roman" w:hAnsi="Consolas" w:cs="Consolas"/>
            <w:color w:val="313131"/>
            <w:sz w:val="18"/>
            <w:szCs w:val="18"/>
            <w:lang w:eastAsia="en-IN" w:bidi="kn-IN"/>
          </w:rPr>
          <w:t>Counter   ---   2</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62" w:author="Unknown"/>
          <w:rFonts w:ascii="Consolas" w:eastAsia="Times New Roman" w:hAnsi="Consolas" w:cs="Consolas"/>
          <w:color w:val="313131"/>
          <w:sz w:val="18"/>
          <w:szCs w:val="18"/>
          <w:lang w:eastAsia="en-IN" w:bidi="kn-IN"/>
        </w:rPr>
      </w:pPr>
      <w:ins w:id="163" w:author="Unknown">
        <w:r w:rsidRPr="000C19F4">
          <w:rPr>
            <w:rFonts w:ascii="Consolas" w:eastAsia="Times New Roman" w:hAnsi="Consolas" w:cs="Consolas"/>
            <w:color w:val="313131"/>
            <w:sz w:val="18"/>
            <w:szCs w:val="18"/>
            <w:lang w:eastAsia="en-IN" w:bidi="kn-IN"/>
          </w:rPr>
          <w:t>Counter   ---   1</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164" w:author="Unknown"/>
          <w:rFonts w:ascii="Consolas" w:eastAsia="Times New Roman" w:hAnsi="Consolas" w:cs="Consolas"/>
          <w:color w:val="313131"/>
          <w:sz w:val="18"/>
          <w:szCs w:val="18"/>
          <w:lang w:eastAsia="en-IN" w:bidi="kn-IN"/>
        </w:rPr>
      </w:pPr>
      <w:ins w:id="165" w:author="Unknown">
        <w:r w:rsidRPr="000C19F4">
          <w:rPr>
            <w:rFonts w:ascii="Consolas" w:eastAsia="Times New Roman" w:hAnsi="Consolas" w:cs="Consolas"/>
            <w:color w:val="313131"/>
            <w:sz w:val="18"/>
            <w:szCs w:val="18"/>
            <w:lang w:eastAsia="en-IN" w:bidi="kn-IN"/>
          </w:rPr>
          <w:t>Thread Thread - 2  exiting.</w:t>
        </w:r>
      </w:ins>
    </w:p>
    <w:p w:rsidR="000C19F4" w:rsidRPr="000C19F4" w:rsidRDefault="000C19F4" w:rsidP="000C19F4">
      <w:pPr>
        <w:spacing w:before="48" w:after="48" w:line="360" w:lineRule="atLeast"/>
        <w:ind w:left="0" w:right="48"/>
        <w:outlineLvl w:val="1"/>
        <w:rPr>
          <w:ins w:id="166" w:author="Unknown"/>
          <w:rFonts w:ascii="Verdana" w:eastAsia="Times New Roman" w:hAnsi="Verdana" w:cs="Times New Roman"/>
          <w:color w:val="121214"/>
          <w:spacing w:val="-15"/>
          <w:sz w:val="41"/>
          <w:szCs w:val="41"/>
          <w:lang w:eastAsia="en-IN" w:bidi="kn-IN"/>
        </w:rPr>
      </w:pPr>
      <w:ins w:id="167" w:author="Unknown">
        <w:r w:rsidRPr="000C19F4">
          <w:rPr>
            <w:rFonts w:ascii="Verdana" w:eastAsia="Times New Roman" w:hAnsi="Verdana" w:cs="Times New Roman"/>
            <w:color w:val="121214"/>
            <w:spacing w:val="-15"/>
            <w:sz w:val="41"/>
            <w:szCs w:val="41"/>
            <w:lang w:eastAsia="en-IN" w:bidi="kn-IN"/>
          </w:rPr>
          <w:t>Multithreading Example with Synchronization</w:t>
        </w:r>
      </w:ins>
    </w:p>
    <w:p w:rsidR="000C19F4" w:rsidRPr="000C19F4" w:rsidRDefault="000C19F4" w:rsidP="000C19F4">
      <w:pPr>
        <w:spacing w:after="240" w:line="360" w:lineRule="atLeast"/>
        <w:ind w:left="48" w:right="48"/>
        <w:jc w:val="both"/>
        <w:rPr>
          <w:ins w:id="168" w:author="Unknown"/>
          <w:rFonts w:ascii="Verdana" w:eastAsia="Times New Roman" w:hAnsi="Verdana" w:cs="Times New Roman"/>
          <w:color w:val="000000"/>
          <w:sz w:val="24"/>
          <w:szCs w:val="24"/>
          <w:lang w:eastAsia="en-IN" w:bidi="kn-IN"/>
        </w:rPr>
      </w:pPr>
      <w:ins w:id="169" w:author="Unknown">
        <w:r w:rsidRPr="000C19F4">
          <w:rPr>
            <w:rFonts w:ascii="Verdana" w:eastAsia="Times New Roman" w:hAnsi="Verdana" w:cs="Times New Roman"/>
            <w:color w:val="000000"/>
            <w:sz w:val="24"/>
            <w:szCs w:val="24"/>
            <w:lang w:eastAsia="en-IN" w:bidi="kn-IN"/>
          </w:rPr>
          <w:t>Here is the same example which prints counter value in sequence and every time we run it, it produces the same result.</w:t>
        </w:r>
      </w:ins>
    </w:p>
    <w:p w:rsidR="000C19F4" w:rsidRPr="000C19F4" w:rsidRDefault="000C19F4" w:rsidP="000C19F4">
      <w:pPr>
        <w:spacing w:before="48" w:after="48" w:line="360" w:lineRule="atLeast"/>
        <w:ind w:left="0" w:right="48"/>
        <w:outlineLvl w:val="2"/>
        <w:rPr>
          <w:ins w:id="170" w:author="Unknown"/>
          <w:rFonts w:ascii="Verdana" w:eastAsia="Times New Roman" w:hAnsi="Verdana" w:cs="Times New Roman"/>
          <w:color w:val="000000"/>
          <w:sz w:val="31"/>
          <w:szCs w:val="31"/>
          <w:lang w:eastAsia="en-IN" w:bidi="kn-IN"/>
        </w:rPr>
      </w:pPr>
      <w:ins w:id="171" w:author="Unknown">
        <w:r w:rsidRPr="000C19F4">
          <w:rPr>
            <w:rFonts w:ascii="Verdana" w:eastAsia="Times New Roman" w:hAnsi="Verdana" w:cs="Times New Roman"/>
            <w:color w:val="000000"/>
            <w:sz w:val="31"/>
            <w:szCs w:val="31"/>
            <w:lang w:eastAsia="en-IN" w:bidi="kn-IN"/>
          </w:rPr>
          <w:t>Example</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72" w:author="Unknown"/>
          <w:rFonts w:ascii="Consolas" w:eastAsia="Times New Roman" w:hAnsi="Consolas" w:cs="Consolas"/>
          <w:color w:val="313131"/>
          <w:lang w:eastAsia="en-IN" w:bidi="kn-IN"/>
        </w:rPr>
      </w:pPr>
      <w:ins w:id="173" w:author="Unknown">
        <w:r w:rsidRPr="000C19F4">
          <w:rPr>
            <w:rFonts w:ascii="Consolas" w:eastAsia="Times New Roman" w:hAnsi="Consolas" w:cs="Consolas"/>
            <w:color w:val="000088"/>
            <w:lang w:eastAsia="en-IN" w:bidi="kn-IN"/>
          </w:rPr>
          <w:t>class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74" w:author="Unknown"/>
          <w:rFonts w:ascii="Consolas" w:eastAsia="Times New Roman" w:hAnsi="Consolas" w:cs="Consolas"/>
          <w:color w:val="313131"/>
          <w:lang w:eastAsia="en-IN" w:bidi="kn-IN"/>
        </w:rPr>
      </w:pPr>
      <w:ins w:id="17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printCount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76" w:author="Unknown"/>
          <w:rFonts w:ascii="Consolas" w:eastAsia="Times New Roman" w:hAnsi="Consolas" w:cs="Consolas"/>
          <w:color w:val="313131"/>
          <w:lang w:eastAsia="en-IN" w:bidi="kn-IN"/>
        </w:rPr>
      </w:pPr>
      <w:ins w:id="17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try</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78" w:author="Unknown"/>
          <w:rFonts w:ascii="Consolas" w:eastAsia="Times New Roman" w:hAnsi="Consolas" w:cs="Consolas"/>
          <w:color w:val="313131"/>
          <w:lang w:eastAsia="en-IN" w:bidi="kn-IN"/>
        </w:rPr>
      </w:pPr>
      <w:ins w:id="17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for</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int</w:t>
        </w:r>
        <w:r w:rsidRPr="000C19F4">
          <w:rPr>
            <w:rFonts w:ascii="Consolas" w:eastAsia="Times New Roman" w:hAnsi="Consolas" w:cs="Consolas"/>
            <w:color w:val="313131"/>
            <w:lang w:eastAsia="en-IN" w:bidi="kn-IN"/>
          </w:rPr>
          <w:t xml:space="preserve"> i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6666"/>
            <w:lang w:eastAsia="en-IN" w:bidi="kn-IN"/>
          </w:rPr>
          <w:t>5</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i </w:t>
        </w:r>
        <w:r w:rsidRPr="000C19F4">
          <w:rPr>
            <w:rFonts w:ascii="Consolas" w:eastAsia="Times New Roman" w:hAnsi="Consolas" w:cs="Consolas"/>
            <w:color w:val="666600"/>
            <w:lang w:eastAsia="en-IN" w:bidi="kn-IN"/>
          </w:rPr>
          <w:t>&gt;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6666"/>
            <w:lang w:eastAsia="en-IN" w:bidi="kn-IN"/>
          </w:rPr>
          <w:t>0</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i</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80" w:author="Unknown"/>
          <w:rFonts w:ascii="Consolas" w:eastAsia="Times New Roman" w:hAnsi="Consolas" w:cs="Consolas"/>
          <w:color w:val="313131"/>
          <w:lang w:eastAsia="en-IN" w:bidi="kn-IN"/>
        </w:rPr>
      </w:pPr>
      <w:ins w:id="18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"Counter   ---   "</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i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82" w:author="Unknown"/>
          <w:rFonts w:ascii="Consolas" w:eastAsia="Times New Roman" w:hAnsi="Consolas" w:cs="Consolas"/>
          <w:color w:val="313131"/>
          <w:lang w:eastAsia="en-IN" w:bidi="kn-IN"/>
        </w:rPr>
      </w:pPr>
      <w:ins w:id="18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84" w:author="Unknown"/>
          <w:rFonts w:ascii="Consolas" w:eastAsia="Times New Roman" w:hAnsi="Consolas" w:cs="Consolas"/>
          <w:color w:val="313131"/>
          <w:lang w:eastAsia="en-IN" w:bidi="kn-IN"/>
        </w:rPr>
      </w:pPr>
      <w:ins w:id="18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catch</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7F0055"/>
            <w:lang w:eastAsia="en-IN" w:bidi="kn-IN"/>
          </w:rPr>
          <w:t>Exception</w:t>
        </w:r>
        <w:r w:rsidRPr="000C19F4">
          <w:rPr>
            <w:rFonts w:ascii="Consolas" w:eastAsia="Times New Roman" w:hAnsi="Consolas" w:cs="Consolas"/>
            <w:color w:val="313131"/>
            <w:lang w:eastAsia="en-IN" w:bidi="kn-IN"/>
          </w:rPr>
          <w:t xml:space="preserve"> e</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86" w:author="Unknown"/>
          <w:rFonts w:ascii="Consolas" w:eastAsia="Times New Roman" w:hAnsi="Consolas" w:cs="Consolas"/>
          <w:color w:val="313131"/>
          <w:lang w:eastAsia="en-IN" w:bidi="kn-IN"/>
        </w:rPr>
      </w:pPr>
      <w:ins w:id="18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"Thread  interrupted."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88" w:author="Unknown"/>
          <w:rFonts w:ascii="Consolas" w:eastAsia="Times New Roman" w:hAnsi="Consolas" w:cs="Consolas"/>
          <w:color w:val="313131"/>
          <w:lang w:eastAsia="en-IN" w:bidi="kn-IN"/>
        </w:rPr>
      </w:pPr>
      <w:ins w:id="189"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90" w:author="Unknown"/>
          <w:rFonts w:ascii="Consolas" w:eastAsia="Times New Roman" w:hAnsi="Consolas" w:cs="Consolas"/>
          <w:color w:val="313131"/>
          <w:lang w:eastAsia="en-IN" w:bidi="kn-IN"/>
        </w:rPr>
      </w:pPr>
      <w:ins w:id="19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92" w:author="Unknown"/>
          <w:rFonts w:ascii="Consolas" w:eastAsia="Times New Roman" w:hAnsi="Consolas" w:cs="Consolas"/>
          <w:color w:val="313131"/>
          <w:lang w:eastAsia="en-IN" w:bidi="kn-IN"/>
        </w:rPr>
      </w:pPr>
      <w:ins w:id="193" w:author="Unknown">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94"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95" w:author="Unknown"/>
          <w:rFonts w:ascii="Consolas" w:eastAsia="Times New Roman" w:hAnsi="Consolas" w:cs="Consolas"/>
          <w:color w:val="313131"/>
          <w:lang w:eastAsia="en-IN" w:bidi="kn-IN"/>
        </w:rPr>
      </w:pPr>
      <w:ins w:id="196" w:author="Unknown">
        <w:r w:rsidRPr="000C19F4">
          <w:rPr>
            <w:rFonts w:ascii="Consolas" w:eastAsia="Times New Roman" w:hAnsi="Consolas" w:cs="Consolas"/>
            <w:color w:val="000088"/>
            <w:lang w:eastAsia="en-IN" w:bidi="kn-IN"/>
          </w:rPr>
          <w:t>class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extends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97" w:author="Unknown"/>
          <w:rFonts w:ascii="Consolas" w:eastAsia="Times New Roman" w:hAnsi="Consolas" w:cs="Consolas"/>
          <w:color w:val="313131"/>
          <w:lang w:eastAsia="en-IN" w:bidi="kn-IN"/>
        </w:rPr>
      </w:pPr>
      <w:ins w:id="198"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private</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w:t>
        </w:r>
        <w:r w:rsidRPr="000C19F4">
          <w:rPr>
            <w:rFonts w:ascii="Consolas" w:eastAsia="Times New Roman" w:hAnsi="Consolas" w:cs="Consolas"/>
            <w:color w:val="313131"/>
            <w:lang w:eastAsia="en-IN" w:bidi="kn-IN"/>
          </w:rPr>
          <w:t xml:space="preserve"> 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199" w:author="Unknown"/>
          <w:rFonts w:ascii="Consolas" w:eastAsia="Times New Roman" w:hAnsi="Consolas" w:cs="Consolas"/>
          <w:color w:val="313131"/>
          <w:lang w:eastAsia="en-IN" w:bidi="kn-IN"/>
        </w:rPr>
      </w:pPr>
      <w:ins w:id="200"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private</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String</w:t>
        </w:r>
        <w:r w:rsidRPr="000C19F4">
          <w:rPr>
            <w:rFonts w:ascii="Consolas" w:eastAsia="Times New Roman" w:hAnsi="Consolas" w:cs="Consolas"/>
            <w:color w:val="313131"/>
            <w:lang w:eastAsia="en-IN" w:bidi="kn-IN"/>
          </w:rPr>
          <w:t xml:space="preserve"> threadName</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01" w:author="Unknown"/>
          <w:rFonts w:ascii="Consolas" w:eastAsia="Times New Roman" w:hAnsi="Consolas" w:cs="Consolas"/>
          <w:color w:val="313131"/>
          <w:lang w:eastAsia="en-IN" w:bidi="kn-IN"/>
        </w:rPr>
      </w:pPr>
      <w:ins w:id="202"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03"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04" w:author="Unknown"/>
          <w:rFonts w:ascii="Consolas" w:eastAsia="Times New Roman" w:hAnsi="Consolas" w:cs="Consolas"/>
          <w:color w:val="313131"/>
          <w:lang w:eastAsia="en-IN" w:bidi="kn-IN"/>
        </w:rPr>
      </w:pPr>
      <w:ins w:id="20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String</w:t>
        </w:r>
        <w:r w:rsidRPr="000C19F4">
          <w:rPr>
            <w:rFonts w:ascii="Consolas" w:eastAsia="Times New Roman" w:hAnsi="Consolas" w:cs="Consolas"/>
            <w:color w:val="313131"/>
            <w:lang w:eastAsia="en-IN" w:bidi="kn-IN"/>
          </w:rPr>
          <w:t xml:space="preserve"> name</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06" w:author="Unknown"/>
          <w:rFonts w:ascii="Consolas" w:eastAsia="Times New Roman" w:hAnsi="Consolas" w:cs="Consolas"/>
          <w:color w:val="313131"/>
          <w:lang w:eastAsia="en-IN" w:bidi="kn-IN"/>
        </w:rPr>
      </w:pPr>
      <w:ins w:id="207" w:author="Unknown">
        <w:r w:rsidRPr="000C19F4">
          <w:rPr>
            <w:rFonts w:ascii="Consolas" w:eastAsia="Times New Roman" w:hAnsi="Consolas" w:cs="Consolas"/>
            <w:color w:val="313131"/>
            <w:lang w:eastAsia="en-IN" w:bidi="kn-IN"/>
          </w:rPr>
          <w:t xml:space="preserve">      threadName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name</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08" w:author="Unknown"/>
          <w:rFonts w:ascii="Consolas" w:eastAsia="Times New Roman" w:hAnsi="Consolas" w:cs="Consolas"/>
          <w:color w:val="313131"/>
          <w:lang w:eastAsia="en-IN" w:bidi="kn-IN"/>
        </w:rPr>
      </w:pPr>
      <w:ins w:id="209" w:author="Unknown">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10" w:author="Unknown"/>
          <w:rFonts w:ascii="Consolas" w:eastAsia="Times New Roman" w:hAnsi="Consolas" w:cs="Consolas"/>
          <w:color w:val="313131"/>
          <w:lang w:eastAsia="en-IN" w:bidi="kn-IN"/>
        </w:rPr>
      </w:pPr>
      <w:ins w:id="21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12" w:author="Unknown"/>
          <w:rFonts w:ascii="Consolas" w:eastAsia="Times New Roman" w:hAnsi="Consolas" w:cs="Consolas"/>
          <w:color w:val="313131"/>
          <w:lang w:eastAsia="en-IN" w:bidi="kn-IN"/>
        </w:rPr>
      </w:pPr>
      <w:ins w:id="213" w:author="Unknown">
        <w:r w:rsidRPr="000C19F4">
          <w:rPr>
            <w:rFonts w:ascii="Consolas" w:eastAsia="Times New Roman" w:hAnsi="Consolas" w:cs="Consolas"/>
            <w:color w:val="313131"/>
            <w:lang w:eastAsia="en-IN" w:bidi="kn-IN"/>
          </w:rPr>
          <w:t xml:space="preserve">   </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14" w:author="Unknown"/>
          <w:rFonts w:ascii="Consolas" w:eastAsia="Times New Roman" w:hAnsi="Consolas" w:cs="Consolas"/>
          <w:color w:val="313131"/>
          <w:lang w:eastAsia="en-IN" w:bidi="kn-IN"/>
        </w:rPr>
      </w:pPr>
      <w:ins w:id="21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run</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16" w:author="Unknown"/>
          <w:rFonts w:ascii="Consolas" w:eastAsia="Times New Roman" w:hAnsi="Consolas" w:cs="Consolas"/>
          <w:color w:val="313131"/>
          <w:lang w:eastAsia="en-IN" w:bidi="kn-IN"/>
        </w:rPr>
      </w:pPr>
      <w:ins w:id="21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synchronized</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PD</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18" w:author="Unknown"/>
          <w:rFonts w:ascii="Consolas" w:eastAsia="Times New Roman" w:hAnsi="Consolas" w:cs="Consolas"/>
          <w:color w:val="313131"/>
          <w:lang w:eastAsia="en-IN" w:bidi="kn-IN"/>
        </w:rPr>
      </w:pPr>
      <w:ins w:id="219" w:author="Unknown">
        <w:r w:rsidRPr="000C19F4">
          <w:rPr>
            <w:rFonts w:ascii="Consolas" w:eastAsia="Times New Roman" w:hAnsi="Consolas" w:cs="Consolas"/>
            <w:color w:val="313131"/>
            <w:lang w:eastAsia="en-IN" w:bidi="kn-IN"/>
          </w:rPr>
          <w:t xml:space="preserve">         PD</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printCount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20" w:author="Unknown"/>
          <w:rFonts w:ascii="Consolas" w:eastAsia="Times New Roman" w:hAnsi="Consolas" w:cs="Consolas"/>
          <w:color w:val="313131"/>
          <w:lang w:eastAsia="en-IN" w:bidi="kn-IN"/>
        </w:rPr>
      </w:pPr>
      <w:ins w:id="22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22" w:author="Unknown"/>
          <w:rFonts w:ascii="Consolas" w:eastAsia="Times New Roman" w:hAnsi="Consolas" w:cs="Consolas"/>
          <w:color w:val="313131"/>
          <w:lang w:eastAsia="en-IN" w:bidi="kn-IN"/>
        </w:rPr>
      </w:pPr>
      <w:ins w:id="22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"Thread "</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threadName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8800"/>
            <w:lang w:eastAsia="en-IN" w:bidi="kn-IN"/>
          </w:rPr>
          <w:t>" exiting."</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24" w:author="Unknown"/>
          <w:rFonts w:ascii="Consolas" w:eastAsia="Times New Roman" w:hAnsi="Consolas" w:cs="Consolas"/>
          <w:color w:val="313131"/>
          <w:lang w:eastAsia="en-IN" w:bidi="kn-IN"/>
        </w:rPr>
      </w:pPr>
      <w:ins w:id="22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26"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27" w:author="Unknown"/>
          <w:rFonts w:ascii="Consolas" w:eastAsia="Times New Roman" w:hAnsi="Consolas" w:cs="Consolas"/>
          <w:color w:val="313131"/>
          <w:lang w:eastAsia="en-IN" w:bidi="kn-IN"/>
        </w:rPr>
      </w:pPr>
      <w:ins w:id="228"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start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29" w:author="Unknown"/>
          <w:rFonts w:ascii="Consolas" w:eastAsia="Times New Roman" w:hAnsi="Consolas" w:cs="Consolas"/>
          <w:color w:val="313131"/>
          <w:lang w:eastAsia="en-IN" w:bidi="kn-IN"/>
        </w:rPr>
      </w:pPr>
      <w:ins w:id="230"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"Starting "</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threadName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31" w:author="Unknown"/>
          <w:rFonts w:ascii="Consolas" w:eastAsia="Times New Roman" w:hAnsi="Consolas" w:cs="Consolas"/>
          <w:color w:val="313131"/>
          <w:lang w:eastAsia="en-IN" w:bidi="kn-IN"/>
        </w:rPr>
      </w:pPr>
      <w:ins w:id="232"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if</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t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null</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33" w:author="Unknown"/>
          <w:rFonts w:ascii="Consolas" w:eastAsia="Times New Roman" w:hAnsi="Consolas" w:cs="Consolas"/>
          <w:color w:val="313131"/>
          <w:lang w:eastAsia="en-IN" w:bidi="kn-IN"/>
        </w:rPr>
      </w:pPr>
      <w:ins w:id="234" w:author="Unknown">
        <w:r w:rsidRPr="000C19F4">
          <w:rPr>
            <w:rFonts w:ascii="Consolas" w:eastAsia="Times New Roman" w:hAnsi="Consolas" w:cs="Consolas"/>
            <w:color w:val="313131"/>
            <w:lang w:eastAsia="en-IN" w:bidi="kn-IN"/>
          </w:rPr>
          <w:t xml:space="preserve">         t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this</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threadName</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35" w:author="Unknown"/>
          <w:rFonts w:ascii="Consolas" w:eastAsia="Times New Roman" w:hAnsi="Consolas" w:cs="Consolas"/>
          <w:color w:val="313131"/>
          <w:lang w:eastAsia="en-IN" w:bidi="kn-IN"/>
        </w:rPr>
      </w:pPr>
      <w:ins w:id="236" w:author="Unknown">
        <w:r w:rsidRPr="000C19F4">
          <w:rPr>
            <w:rFonts w:ascii="Consolas" w:eastAsia="Times New Roman" w:hAnsi="Consolas" w:cs="Consolas"/>
            <w:color w:val="313131"/>
            <w:lang w:eastAsia="en-IN" w:bidi="kn-IN"/>
          </w:rPr>
          <w:t xml:space="preserve">         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start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37" w:author="Unknown"/>
          <w:rFonts w:ascii="Consolas" w:eastAsia="Times New Roman" w:hAnsi="Consolas" w:cs="Consolas"/>
          <w:color w:val="313131"/>
          <w:lang w:eastAsia="en-IN" w:bidi="kn-IN"/>
        </w:rPr>
      </w:pPr>
      <w:ins w:id="238"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39" w:author="Unknown"/>
          <w:rFonts w:ascii="Consolas" w:eastAsia="Times New Roman" w:hAnsi="Consolas" w:cs="Consolas"/>
          <w:color w:val="313131"/>
          <w:lang w:eastAsia="en-IN" w:bidi="kn-IN"/>
        </w:rPr>
      </w:pPr>
      <w:ins w:id="240"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41" w:author="Unknown"/>
          <w:rFonts w:ascii="Consolas" w:eastAsia="Times New Roman" w:hAnsi="Consolas" w:cs="Consolas"/>
          <w:color w:val="313131"/>
          <w:lang w:eastAsia="en-IN" w:bidi="kn-IN"/>
        </w:rPr>
      </w:pPr>
      <w:ins w:id="242" w:author="Unknown">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43"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44" w:author="Unknown"/>
          <w:rFonts w:ascii="Consolas" w:eastAsia="Times New Roman" w:hAnsi="Consolas" w:cs="Consolas"/>
          <w:color w:val="313131"/>
          <w:lang w:eastAsia="en-IN" w:bidi="kn-IN"/>
        </w:rPr>
      </w:pPr>
      <w:ins w:id="245" w:author="Unknown">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class</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TestThread</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46"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47" w:author="Unknown"/>
          <w:rFonts w:ascii="Consolas" w:eastAsia="Times New Roman" w:hAnsi="Consolas" w:cs="Consolas"/>
          <w:color w:val="313131"/>
          <w:lang w:eastAsia="en-IN" w:bidi="kn-IN"/>
        </w:rPr>
      </w:pPr>
      <w:ins w:id="248"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public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static</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void</w:t>
        </w:r>
        <w:r w:rsidRPr="000C19F4">
          <w:rPr>
            <w:rFonts w:ascii="Consolas" w:eastAsia="Times New Roman" w:hAnsi="Consolas" w:cs="Consolas"/>
            <w:color w:val="313131"/>
            <w:lang w:eastAsia="en-IN" w:bidi="kn-IN"/>
          </w:rPr>
          <w:t xml:space="preserve"> main</w:t>
        </w:r>
        <w:r w:rsidRPr="000C19F4">
          <w:rPr>
            <w:rFonts w:ascii="Consolas" w:eastAsia="Times New Roman" w:hAnsi="Consolas" w:cs="Consolas"/>
            <w:color w:val="666600"/>
            <w:lang w:eastAsia="en-IN" w:bidi="kn-IN"/>
          </w:rPr>
          <w:t>(</w:t>
        </w:r>
        <w:r w:rsidRPr="000C19F4">
          <w:rPr>
            <w:rFonts w:ascii="Consolas" w:eastAsia="Times New Roman" w:hAnsi="Consolas" w:cs="Consolas"/>
            <w:color w:val="7F0055"/>
            <w:lang w:eastAsia="en-IN" w:bidi="kn-IN"/>
          </w:rPr>
          <w:t>String</w:t>
        </w:r>
        <w:r w:rsidRPr="000C19F4">
          <w:rPr>
            <w:rFonts w:ascii="Consolas" w:eastAsia="Times New Roman" w:hAnsi="Consolas" w:cs="Consolas"/>
            <w:color w:val="313131"/>
            <w:lang w:eastAsia="en-IN" w:bidi="kn-IN"/>
          </w:rPr>
          <w:t xml:space="preserve"> args</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49" w:author="Unknown"/>
          <w:rFonts w:ascii="Consolas" w:eastAsia="Times New Roman" w:hAnsi="Consolas" w:cs="Consolas"/>
          <w:color w:val="313131"/>
          <w:lang w:eastAsia="en-IN" w:bidi="kn-IN"/>
        </w:rPr>
      </w:pPr>
      <w:ins w:id="250"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PrintDemo</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51"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52" w:author="Unknown"/>
          <w:rFonts w:ascii="Consolas" w:eastAsia="Times New Roman" w:hAnsi="Consolas" w:cs="Consolas"/>
          <w:color w:val="313131"/>
          <w:lang w:eastAsia="en-IN" w:bidi="kn-IN"/>
        </w:rPr>
      </w:pPr>
      <w:ins w:id="25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313131"/>
            <w:lang w:eastAsia="en-IN" w:bidi="kn-IN"/>
          </w:rPr>
          <w:t xml:space="preserve"> T1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8800"/>
            <w:lang w:eastAsia="en-IN" w:bidi="kn-IN"/>
          </w:rPr>
          <w:t>"Thread - 1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54" w:author="Unknown"/>
          <w:rFonts w:ascii="Consolas" w:eastAsia="Times New Roman" w:hAnsi="Consolas" w:cs="Consolas"/>
          <w:color w:val="313131"/>
          <w:lang w:eastAsia="en-IN" w:bidi="kn-IN"/>
        </w:rPr>
      </w:pPr>
      <w:ins w:id="25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313131"/>
            <w:lang w:eastAsia="en-IN" w:bidi="kn-IN"/>
          </w:rPr>
          <w:t xml:space="preserve"> T2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new</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ThreadDemo</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8800"/>
            <w:lang w:eastAsia="en-IN" w:bidi="kn-IN"/>
          </w:rPr>
          <w:t>"Thread - 2 "</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PD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56"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57" w:author="Unknown"/>
          <w:rFonts w:ascii="Consolas" w:eastAsia="Times New Roman" w:hAnsi="Consolas" w:cs="Consolas"/>
          <w:color w:val="313131"/>
          <w:lang w:eastAsia="en-IN" w:bidi="kn-IN"/>
        </w:rPr>
      </w:pPr>
      <w:ins w:id="258" w:author="Unknown">
        <w:r w:rsidRPr="000C19F4">
          <w:rPr>
            <w:rFonts w:ascii="Consolas" w:eastAsia="Times New Roman" w:hAnsi="Consolas" w:cs="Consolas"/>
            <w:color w:val="313131"/>
            <w:lang w:eastAsia="en-IN" w:bidi="kn-IN"/>
          </w:rPr>
          <w:t xml:space="preserve">      T1</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start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59" w:author="Unknown"/>
          <w:rFonts w:ascii="Consolas" w:eastAsia="Times New Roman" w:hAnsi="Consolas" w:cs="Consolas"/>
          <w:color w:val="313131"/>
          <w:lang w:eastAsia="en-IN" w:bidi="kn-IN"/>
        </w:rPr>
      </w:pPr>
      <w:ins w:id="260" w:author="Unknown">
        <w:r w:rsidRPr="000C19F4">
          <w:rPr>
            <w:rFonts w:ascii="Consolas" w:eastAsia="Times New Roman" w:hAnsi="Consolas" w:cs="Consolas"/>
            <w:color w:val="313131"/>
            <w:lang w:eastAsia="en-IN" w:bidi="kn-IN"/>
          </w:rPr>
          <w:t xml:space="preserve">      T2</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start</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61" w:author="Unknown"/>
          <w:rFonts w:ascii="Consolas" w:eastAsia="Times New Roman" w:hAnsi="Consolas" w:cs="Consolas"/>
          <w:color w:val="313131"/>
          <w:lang w:eastAsia="en-IN" w:bidi="kn-IN"/>
        </w:rPr>
      </w:pPr>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62" w:author="Unknown"/>
          <w:rFonts w:ascii="Consolas" w:eastAsia="Times New Roman" w:hAnsi="Consolas" w:cs="Consolas"/>
          <w:color w:val="313131"/>
          <w:lang w:eastAsia="en-IN" w:bidi="kn-IN"/>
        </w:rPr>
      </w:pPr>
      <w:ins w:id="26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880000"/>
            <w:lang w:eastAsia="en-IN" w:bidi="kn-IN"/>
          </w:rPr>
          <w:t>// wait for threads to end</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64" w:author="Unknown"/>
          <w:rFonts w:ascii="Consolas" w:eastAsia="Times New Roman" w:hAnsi="Consolas" w:cs="Consolas"/>
          <w:color w:val="313131"/>
          <w:lang w:eastAsia="en-IN" w:bidi="kn-IN"/>
        </w:rPr>
      </w:pPr>
      <w:ins w:id="26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000088"/>
            <w:lang w:eastAsia="en-IN" w:bidi="kn-IN"/>
          </w:rPr>
          <w:t>try</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66" w:author="Unknown"/>
          <w:rFonts w:ascii="Consolas" w:eastAsia="Times New Roman" w:hAnsi="Consolas" w:cs="Consolas"/>
          <w:color w:val="313131"/>
          <w:lang w:eastAsia="en-IN" w:bidi="kn-IN"/>
        </w:rPr>
      </w:pPr>
      <w:ins w:id="267" w:author="Unknown">
        <w:r w:rsidRPr="000C19F4">
          <w:rPr>
            <w:rFonts w:ascii="Consolas" w:eastAsia="Times New Roman" w:hAnsi="Consolas" w:cs="Consolas"/>
            <w:color w:val="313131"/>
            <w:lang w:eastAsia="en-IN" w:bidi="kn-IN"/>
          </w:rPr>
          <w:t xml:space="preserve">         T1</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join</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68" w:author="Unknown"/>
          <w:rFonts w:ascii="Consolas" w:eastAsia="Times New Roman" w:hAnsi="Consolas" w:cs="Consolas"/>
          <w:color w:val="313131"/>
          <w:lang w:eastAsia="en-IN" w:bidi="kn-IN"/>
        </w:rPr>
      </w:pPr>
      <w:ins w:id="269" w:author="Unknown">
        <w:r w:rsidRPr="000C19F4">
          <w:rPr>
            <w:rFonts w:ascii="Consolas" w:eastAsia="Times New Roman" w:hAnsi="Consolas" w:cs="Consolas"/>
            <w:color w:val="313131"/>
            <w:lang w:eastAsia="en-IN" w:bidi="kn-IN"/>
          </w:rPr>
          <w:t xml:space="preserve">         T2</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join</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70" w:author="Unknown"/>
          <w:rFonts w:ascii="Consolas" w:eastAsia="Times New Roman" w:hAnsi="Consolas" w:cs="Consolas"/>
          <w:color w:val="313131"/>
          <w:lang w:eastAsia="en-IN" w:bidi="kn-IN"/>
        </w:rPr>
      </w:pPr>
      <w:ins w:id="271"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catch</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Exception</w:t>
        </w:r>
        <w:r w:rsidRPr="000C19F4">
          <w:rPr>
            <w:rFonts w:ascii="Consolas" w:eastAsia="Times New Roman" w:hAnsi="Consolas" w:cs="Consolas"/>
            <w:color w:val="313131"/>
            <w:lang w:eastAsia="en-IN" w:bidi="kn-IN"/>
          </w:rPr>
          <w:t xml:space="preserve"> e</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72" w:author="Unknown"/>
          <w:rFonts w:ascii="Consolas" w:eastAsia="Times New Roman" w:hAnsi="Consolas" w:cs="Consolas"/>
          <w:color w:val="313131"/>
          <w:lang w:eastAsia="en-IN" w:bidi="kn-IN"/>
        </w:rPr>
      </w:pPr>
      <w:ins w:id="273"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7F0055"/>
            <w:lang w:eastAsia="en-IN" w:bidi="kn-IN"/>
          </w:rPr>
          <w:t>System</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0088"/>
            <w:lang w:eastAsia="en-IN" w:bidi="kn-IN"/>
          </w:rPr>
          <w:t>out</w:t>
        </w:r>
        <w:r w:rsidRPr="000C19F4">
          <w:rPr>
            <w:rFonts w:ascii="Consolas" w:eastAsia="Times New Roman" w:hAnsi="Consolas" w:cs="Consolas"/>
            <w:color w:val="666600"/>
            <w:lang w:eastAsia="en-IN" w:bidi="kn-IN"/>
          </w:rPr>
          <w:t>.</w:t>
        </w:r>
        <w:r w:rsidRPr="000C19F4">
          <w:rPr>
            <w:rFonts w:ascii="Consolas" w:eastAsia="Times New Roman" w:hAnsi="Consolas" w:cs="Consolas"/>
            <w:color w:val="313131"/>
            <w:lang w:eastAsia="en-IN" w:bidi="kn-IN"/>
          </w:rPr>
          <w:t>println</w:t>
        </w:r>
        <w:r w:rsidRPr="000C19F4">
          <w:rPr>
            <w:rFonts w:ascii="Consolas" w:eastAsia="Times New Roman" w:hAnsi="Consolas" w:cs="Consolas"/>
            <w:color w:val="666600"/>
            <w:lang w:eastAsia="en-IN" w:bidi="kn-IN"/>
          </w:rPr>
          <w:t>(</w:t>
        </w:r>
        <w:r w:rsidRPr="000C19F4">
          <w:rPr>
            <w:rFonts w:ascii="Consolas" w:eastAsia="Times New Roman" w:hAnsi="Consolas" w:cs="Consolas"/>
            <w:color w:val="008800"/>
            <w:lang w:eastAsia="en-IN" w:bidi="kn-IN"/>
          </w:rPr>
          <w:t>"Interrupted"</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74" w:author="Unknown"/>
          <w:rFonts w:ascii="Consolas" w:eastAsia="Times New Roman" w:hAnsi="Consolas" w:cs="Consolas"/>
          <w:color w:val="313131"/>
          <w:lang w:eastAsia="en-IN" w:bidi="kn-IN"/>
        </w:rPr>
      </w:pPr>
      <w:ins w:id="275"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76" w:author="Unknown"/>
          <w:rFonts w:ascii="Consolas" w:eastAsia="Times New Roman" w:hAnsi="Consolas" w:cs="Consolas"/>
          <w:color w:val="313131"/>
          <w:lang w:eastAsia="en-IN" w:bidi="kn-IN"/>
        </w:rPr>
      </w:pPr>
      <w:ins w:id="277" w:author="Unknown">
        <w:r w:rsidRPr="000C19F4">
          <w:rPr>
            <w:rFonts w:ascii="Consolas" w:eastAsia="Times New Roman" w:hAnsi="Consolas" w:cs="Consolas"/>
            <w:color w:val="313131"/>
            <w:lang w:eastAsia="en-IN" w:bidi="kn-IN"/>
          </w:rPr>
          <w:t xml:space="preserve">   </w:t>
        </w:r>
        <w:r w:rsidRPr="000C19F4">
          <w:rPr>
            <w:rFonts w:ascii="Consolas" w:eastAsia="Times New Roman" w:hAnsi="Consolas" w:cs="Consolas"/>
            <w:color w:val="666600"/>
            <w:lang w:eastAsia="en-IN" w:bidi="kn-IN"/>
          </w:rPr>
          <w:t>}</w:t>
        </w:r>
      </w:ins>
    </w:p>
    <w:p w:rsidR="000C19F4" w:rsidRPr="000C19F4" w:rsidRDefault="000C19F4" w:rsidP="000C19F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ins w:id="278" w:author="Unknown"/>
          <w:rFonts w:ascii="Consolas" w:eastAsia="Times New Roman" w:hAnsi="Consolas" w:cs="Consolas"/>
          <w:color w:val="313131"/>
          <w:lang w:eastAsia="en-IN" w:bidi="kn-IN"/>
        </w:rPr>
      </w:pPr>
      <w:ins w:id="279" w:author="Unknown">
        <w:r w:rsidRPr="000C19F4">
          <w:rPr>
            <w:rFonts w:ascii="Consolas" w:eastAsia="Times New Roman" w:hAnsi="Consolas" w:cs="Consolas"/>
            <w:color w:val="666600"/>
            <w:lang w:eastAsia="en-IN" w:bidi="kn-IN"/>
          </w:rPr>
          <w:t>}</w:t>
        </w:r>
      </w:ins>
    </w:p>
    <w:p w:rsidR="000C19F4" w:rsidRPr="000C19F4" w:rsidRDefault="000C19F4" w:rsidP="000C19F4">
      <w:pPr>
        <w:spacing w:after="240" w:line="360" w:lineRule="atLeast"/>
        <w:ind w:left="48" w:right="48"/>
        <w:jc w:val="both"/>
        <w:rPr>
          <w:ins w:id="280" w:author="Unknown"/>
          <w:rFonts w:ascii="Verdana" w:eastAsia="Times New Roman" w:hAnsi="Verdana" w:cs="Times New Roman"/>
          <w:color w:val="000000"/>
          <w:sz w:val="24"/>
          <w:szCs w:val="24"/>
          <w:lang w:eastAsia="en-IN" w:bidi="kn-IN"/>
        </w:rPr>
      </w:pPr>
      <w:ins w:id="281" w:author="Unknown">
        <w:r w:rsidRPr="000C19F4">
          <w:rPr>
            <w:rFonts w:ascii="Verdana" w:eastAsia="Times New Roman" w:hAnsi="Verdana" w:cs="Times New Roman"/>
            <w:color w:val="000000"/>
            <w:sz w:val="24"/>
            <w:szCs w:val="24"/>
            <w:lang w:eastAsia="en-IN" w:bidi="kn-IN"/>
          </w:rPr>
          <w:t>This produces the same result every time you run this program −</w:t>
        </w:r>
      </w:ins>
    </w:p>
    <w:p w:rsidR="000C19F4" w:rsidRPr="000C19F4" w:rsidRDefault="000C19F4" w:rsidP="000C19F4">
      <w:pPr>
        <w:spacing w:before="48" w:after="48" w:line="360" w:lineRule="atLeast"/>
        <w:ind w:left="0" w:right="48"/>
        <w:outlineLvl w:val="2"/>
        <w:rPr>
          <w:ins w:id="282" w:author="Unknown"/>
          <w:rFonts w:ascii="Verdana" w:eastAsia="Times New Roman" w:hAnsi="Verdana" w:cs="Times New Roman"/>
          <w:color w:val="000000"/>
          <w:sz w:val="31"/>
          <w:szCs w:val="31"/>
          <w:lang w:eastAsia="en-IN" w:bidi="kn-IN"/>
        </w:rPr>
      </w:pPr>
      <w:ins w:id="283" w:author="Unknown">
        <w:r w:rsidRPr="000C19F4">
          <w:rPr>
            <w:rFonts w:ascii="Verdana" w:eastAsia="Times New Roman" w:hAnsi="Verdana" w:cs="Times New Roman"/>
            <w:color w:val="000000"/>
            <w:sz w:val="31"/>
            <w:szCs w:val="31"/>
            <w:lang w:eastAsia="en-IN" w:bidi="kn-IN"/>
          </w:rPr>
          <w:t>Output</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84" w:author="Unknown"/>
          <w:rFonts w:ascii="Consolas" w:eastAsia="Times New Roman" w:hAnsi="Consolas" w:cs="Consolas"/>
          <w:color w:val="313131"/>
          <w:sz w:val="18"/>
          <w:szCs w:val="18"/>
          <w:lang w:eastAsia="en-IN" w:bidi="kn-IN"/>
        </w:rPr>
      </w:pPr>
      <w:ins w:id="285" w:author="Unknown">
        <w:r w:rsidRPr="000C19F4">
          <w:rPr>
            <w:rFonts w:ascii="Consolas" w:eastAsia="Times New Roman" w:hAnsi="Consolas" w:cs="Consolas"/>
            <w:color w:val="313131"/>
            <w:sz w:val="18"/>
            <w:szCs w:val="18"/>
            <w:lang w:eastAsia="en-IN" w:bidi="kn-IN"/>
          </w:rPr>
          <w:t>Starting Thread - 1</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86" w:author="Unknown"/>
          <w:rFonts w:ascii="Consolas" w:eastAsia="Times New Roman" w:hAnsi="Consolas" w:cs="Consolas"/>
          <w:color w:val="313131"/>
          <w:sz w:val="18"/>
          <w:szCs w:val="18"/>
          <w:lang w:eastAsia="en-IN" w:bidi="kn-IN"/>
        </w:rPr>
      </w:pPr>
      <w:ins w:id="287" w:author="Unknown">
        <w:r w:rsidRPr="000C19F4">
          <w:rPr>
            <w:rFonts w:ascii="Consolas" w:eastAsia="Times New Roman" w:hAnsi="Consolas" w:cs="Consolas"/>
            <w:color w:val="313131"/>
            <w:sz w:val="18"/>
            <w:szCs w:val="18"/>
            <w:lang w:eastAsia="en-IN" w:bidi="kn-IN"/>
          </w:rPr>
          <w:t>Starting Thread - 2</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88" w:author="Unknown"/>
          <w:rFonts w:ascii="Consolas" w:eastAsia="Times New Roman" w:hAnsi="Consolas" w:cs="Consolas"/>
          <w:color w:val="313131"/>
          <w:sz w:val="18"/>
          <w:szCs w:val="18"/>
          <w:lang w:eastAsia="en-IN" w:bidi="kn-IN"/>
        </w:rPr>
      </w:pPr>
      <w:ins w:id="289" w:author="Unknown">
        <w:r w:rsidRPr="000C19F4">
          <w:rPr>
            <w:rFonts w:ascii="Consolas" w:eastAsia="Times New Roman" w:hAnsi="Consolas" w:cs="Consolas"/>
            <w:color w:val="313131"/>
            <w:sz w:val="18"/>
            <w:szCs w:val="18"/>
            <w:lang w:eastAsia="en-IN" w:bidi="kn-IN"/>
          </w:rPr>
          <w:t>Counter   ---   5</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90" w:author="Unknown"/>
          <w:rFonts w:ascii="Consolas" w:eastAsia="Times New Roman" w:hAnsi="Consolas" w:cs="Consolas"/>
          <w:color w:val="313131"/>
          <w:sz w:val="18"/>
          <w:szCs w:val="18"/>
          <w:lang w:eastAsia="en-IN" w:bidi="kn-IN"/>
        </w:rPr>
      </w:pPr>
      <w:ins w:id="291" w:author="Unknown">
        <w:r w:rsidRPr="000C19F4">
          <w:rPr>
            <w:rFonts w:ascii="Consolas" w:eastAsia="Times New Roman" w:hAnsi="Consolas" w:cs="Consolas"/>
            <w:color w:val="313131"/>
            <w:sz w:val="18"/>
            <w:szCs w:val="18"/>
            <w:lang w:eastAsia="en-IN" w:bidi="kn-IN"/>
          </w:rPr>
          <w:t>Counter   ---   4</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92" w:author="Unknown"/>
          <w:rFonts w:ascii="Consolas" w:eastAsia="Times New Roman" w:hAnsi="Consolas" w:cs="Consolas"/>
          <w:color w:val="313131"/>
          <w:sz w:val="18"/>
          <w:szCs w:val="18"/>
          <w:lang w:eastAsia="en-IN" w:bidi="kn-IN"/>
        </w:rPr>
      </w:pPr>
      <w:ins w:id="293" w:author="Unknown">
        <w:r w:rsidRPr="000C19F4">
          <w:rPr>
            <w:rFonts w:ascii="Consolas" w:eastAsia="Times New Roman" w:hAnsi="Consolas" w:cs="Consolas"/>
            <w:color w:val="313131"/>
            <w:sz w:val="18"/>
            <w:szCs w:val="18"/>
            <w:lang w:eastAsia="en-IN" w:bidi="kn-IN"/>
          </w:rPr>
          <w:t>Counter   ---   3</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94" w:author="Unknown"/>
          <w:rFonts w:ascii="Consolas" w:eastAsia="Times New Roman" w:hAnsi="Consolas" w:cs="Consolas"/>
          <w:color w:val="313131"/>
          <w:sz w:val="18"/>
          <w:szCs w:val="18"/>
          <w:lang w:eastAsia="en-IN" w:bidi="kn-IN"/>
        </w:rPr>
      </w:pPr>
      <w:ins w:id="295" w:author="Unknown">
        <w:r w:rsidRPr="000C19F4">
          <w:rPr>
            <w:rFonts w:ascii="Consolas" w:eastAsia="Times New Roman" w:hAnsi="Consolas" w:cs="Consolas"/>
            <w:color w:val="313131"/>
            <w:sz w:val="18"/>
            <w:szCs w:val="18"/>
            <w:lang w:eastAsia="en-IN" w:bidi="kn-IN"/>
          </w:rPr>
          <w:t>Counter   ---   2</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96" w:author="Unknown"/>
          <w:rFonts w:ascii="Consolas" w:eastAsia="Times New Roman" w:hAnsi="Consolas" w:cs="Consolas"/>
          <w:color w:val="313131"/>
          <w:sz w:val="18"/>
          <w:szCs w:val="18"/>
          <w:lang w:eastAsia="en-IN" w:bidi="kn-IN"/>
        </w:rPr>
      </w:pPr>
      <w:ins w:id="297" w:author="Unknown">
        <w:r w:rsidRPr="000C19F4">
          <w:rPr>
            <w:rFonts w:ascii="Consolas" w:eastAsia="Times New Roman" w:hAnsi="Consolas" w:cs="Consolas"/>
            <w:color w:val="313131"/>
            <w:sz w:val="18"/>
            <w:szCs w:val="18"/>
            <w:lang w:eastAsia="en-IN" w:bidi="kn-IN"/>
          </w:rPr>
          <w:t>Counter   ---   1</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298" w:author="Unknown"/>
          <w:rFonts w:ascii="Consolas" w:eastAsia="Times New Roman" w:hAnsi="Consolas" w:cs="Consolas"/>
          <w:color w:val="313131"/>
          <w:sz w:val="18"/>
          <w:szCs w:val="18"/>
          <w:lang w:eastAsia="en-IN" w:bidi="kn-IN"/>
        </w:rPr>
      </w:pPr>
      <w:ins w:id="299" w:author="Unknown">
        <w:r w:rsidRPr="000C19F4">
          <w:rPr>
            <w:rFonts w:ascii="Consolas" w:eastAsia="Times New Roman" w:hAnsi="Consolas" w:cs="Consolas"/>
            <w:color w:val="313131"/>
            <w:sz w:val="18"/>
            <w:szCs w:val="18"/>
            <w:lang w:eastAsia="en-IN" w:bidi="kn-IN"/>
          </w:rPr>
          <w:t>Thread Thread - 1  exiting.</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300" w:author="Unknown"/>
          <w:rFonts w:ascii="Consolas" w:eastAsia="Times New Roman" w:hAnsi="Consolas" w:cs="Consolas"/>
          <w:color w:val="313131"/>
          <w:sz w:val="18"/>
          <w:szCs w:val="18"/>
          <w:lang w:eastAsia="en-IN" w:bidi="kn-IN"/>
        </w:rPr>
      </w:pPr>
      <w:ins w:id="301" w:author="Unknown">
        <w:r w:rsidRPr="000C19F4">
          <w:rPr>
            <w:rFonts w:ascii="Consolas" w:eastAsia="Times New Roman" w:hAnsi="Consolas" w:cs="Consolas"/>
            <w:color w:val="313131"/>
            <w:sz w:val="18"/>
            <w:szCs w:val="18"/>
            <w:lang w:eastAsia="en-IN" w:bidi="kn-IN"/>
          </w:rPr>
          <w:t>Counter   ---   5</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302" w:author="Unknown"/>
          <w:rFonts w:ascii="Consolas" w:eastAsia="Times New Roman" w:hAnsi="Consolas" w:cs="Consolas"/>
          <w:color w:val="313131"/>
          <w:sz w:val="18"/>
          <w:szCs w:val="18"/>
          <w:lang w:eastAsia="en-IN" w:bidi="kn-IN"/>
        </w:rPr>
      </w:pPr>
      <w:ins w:id="303" w:author="Unknown">
        <w:r w:rsidRPr="000C19F4">
          <w:rPr>
            <w:rFonts w:ascii="Consolas" w:eastAsia="Times New Roman" w:hAnsi="Consolas" w:cs="Consolas"/>
            <w:color w:val="313131"/>
            <w:sz w:val="18"/>
            <w:szCs w:val="18"/>
            <w:lang w:eastAsia="en-IN" w:bidi="kn-IN"/>
          </w:rPr>
          <w:t>Counter   ---   4</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304" w:author="Unknown"/>
          <w:rFonts w:ascii="Consolas" w:eastAsia="Times New Roman" w:hAnsi="Consolas" w:cs="Consolas"/>
          <w:color w:val="313131"/>
          <w:sz w:val="18"/>
          <w:szCs w:val="18"/>
          <w:lang w:eastAsia="en-IN" w:bidi="kn-IN"/>
        </w:rPr>
      </w:pPr>
      <w:ins w:id="305" w:author="Unknown">
        <w:r w:rsidRPr="000C19F4">
          <w:rPr>
            <w:rFonts w:ascii="Consolas" w:eastAsia="Times New Roman" w:hAnsi="Consolas" w:cs="Consolas"/>
            <w:color w:val="313131"/>
            <w:sz w:val="18"/>
            <w:szCs w:val="18"/>
            <w:lang w:eastAsia="en-IN" w:bidi="kn-IN"/>
          </w:rPr>
          <w:t>Counter   ---   3</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306" w:author="Unknown"/>
          <w:rFonts w:ascii="Consolas" w:eastAsia="Times New Roman" w:hAnsi="Consolas" w:cs="Consolas"/>
          <w:color w:val="313131"/>
          <w:sz w:val="18"/>
          <w:szCs w:val="18"/>
          <w:lang w:eastAsia="en-IN" w:bidi="kn-IN"/>
        </w:rPr>
      </w:pPr>
      <w:ins w:id="307" w:author="Unknown">
        <w:r w:rsidRPr="000C19F4">
          <w:rPr>
            <w:rFonts w:ascii="Consolas" w:eastAsia="Times New Roman" w:hAnsi="Consolas" w:cs="Consolas"/>
            <w:color w:val="313131"/>
            <w:sz w:val="18"/>
            <w:szCs w:val="18"/>
            <w:lang w:eastAsia="en-IN" w:bidi="kn-IN"/>
          </w:rPr>
          <w:t>Counter   ---   2</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308" w:author="Unknown"/>
          <w:rFonts w:ascii="Consolas" w:eastAsia="Times New Roman" w:hAnsi="Consolas" w:cs="Consolas"/>
          <w:color w:val="313131"/>
          <w:sz w:val="18"/>
          <w:szCs w:val="18"/>
          <w:lang w:eastAsia="en-IN" w:bidi="kn-IN"/>
        </w:rPr>
      </w:pPr>
      <w:ins w:id="309" w:author="Unknown">
        <w:r w:rsidRPr="000C19F4">
          <w:rPr>
            <w:rFonts w:ascii="Consolas" w:eastAsia="Times New Roman" w:hAnsi="Consolas" w:cs="Consolas"/>
            <w:color w:val="313131"/>
            <w:sz w:val="18"/>
            <w:szCs w:val="18"/>
            <w:lang w:eastAsia="en-IN" w:bidi="kn-IN"/>
          </w:rPr>
          <w:t>Counter   ---   1</w:t>
        </w:r>
      </w:ins>
    </w:p>
    <w:p w:rsidR="000C19F4" w:rsidRPr="000C19F4" w:rsidRDefault="000C19F4" w:rsidP="000C19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ins w:id="310" w:author="Unknown"/>
          <w:rFonts w:ascii="Consolas" w:eastAsia="Times New Roman" w:hAnsi="Consolas" w:cs="Consolas"/>
          <w:color w:val="313131"/>
          <w:sz w:val="18"/>
          <w:szCs w:val="18"/>
          <w:lang w:eastAsia="en-IN" w:bidi="kn-IN"/>
        </w:rPr>
      </w:pPr>
      <w:ins w:id="311" w:author="Unknown">
        <w:r w:rsidRPr="000C19F4">
          <w:rPr>
            <w:rFonts w:ascii="Consolas" w:eastAsia="Times New Roman" w:hAnsi="Consolas" w:cs="Consolas"/>
            <w:color w:val="313131"/>
            <w:sz w:val="18"/>
            <w:szCs w:val="18"/>
            <w:lang w:eastAsia="en-IN" w:bidi="kn-IN"/>
          </w:rPr>
          <w:t>Thread Thread - 2  exiting.</w:t>
        </w:r>
      </w:ins>
    </w:p>
    <w:p w:rsidR="00267FC6" w:rsidRDefault="00267FC6">
      <w:bookmarkStart w:id="312" w:name="_GoBack"/>
      <w:bookmarkEnd w:id="312"/>
    </w:p>
    <w:sectPr w:rsidR="0026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F4"/>
    <w:rsid w:val="000C19F4"/>
    <w:rsid w:val="00103B0A"/>
    <w:rsid w:val="001449DA"/>
    <w:rsid w:val="00267FC6"/>
    <w:rsid w:val="003B47B3"/>
    <w:rsid w:val="006F4CFD"/>
    <w:rsid w:val="00A509F1"/>
    <w:rsid w:val="00CA4FED"/>
    <w:rsid w:val="00CA5010"/>
    <w:rsid w:val="00D62682"/>
    <w:rsid w:val="00DE09BC"/>
    <w:rsid w:val="00E052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682"/>
    <w:rPr>
      <w:color w:val="5A5A5A" w:themeColor="text1" w:themeTint="A5"/>
    </w:rPr>
  </w:style>
  <w:style w:type="paragraph" w:styleId="Heading1">
    <w:name w:val="heading 1"/>
    <w:basedOn w:val="Normal"/>
    <w:next w:val="Normal"/>
    <w:link w:val="Heading1Char"/>
    <w:uiPriority w:val="9"/>
    <w:qFormat/>
    <w:rsid w:val="00D626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626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626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D626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626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626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626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626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626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82"/>
    <w:pPr>
      <w:ind w:left="720"/>
      <w:contextualSpacing/>
    </w:pPr>
  </w:style>
  <w:style w:type="character" w:customStyle="1" w:styleId="Heading1Char">
    <w:name w:val="Heading 1 Char"/>
    <w:basedOn w:val="DefaultParagraphFont"/>
    <w:link w:val="Heading1"/>
    <w:uiPriority w:val="9"/>
    <w:rsid w:val="00D626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D626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D626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D626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626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626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626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626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626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62682"/>
    <w:rPr>
      <w:b/>
      <w:bCs/>
      <w:smallCaps/>
      <w:color w:val="1F497D" w:themeColor="text2"/>
      <w:spacing w:val="10"/>
      <w:sz w:val="18"/>
      <w:szCs w:val="18"/>
    </w:rPr>
  </w:style>
  <w:style w:type="paragraph" w:styleId="Title">
    <w:name w:val="Title"/>
    <w:next w:val="Normal"/>
    <w:link w:val="TitleChar"/>
    <w:uiPriority w:val="10"/>
    <w:qFormat/>
    <w:rsid w:val="00D626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6268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D626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62682"/>
    <w:rPr>
      <w:smallCaps/>
      <w:color w:val="938953" w:themeColor="background2" w:themeShade="7F"/>
      <w:spacing w:val="5"/>
      <w:sz w:val="28"/>
      <w:szCs w:val="28"/>
    </w:rPr>
  </w:style>
  <w:style w:type="character" w:styleId="Strong">
    <w:name w:val="Strong"/>
    <w:uiPriority w:val="22"/>
    <w:qFormat/>
    <w:rsid w:val="00D62682"/>
    <w:rPr>
      <w:b/>
      <w:bCs/>
      <w:spacing w:val="0"/>
    </w:rPr>
  </w:style>
  <w:style w:type="character" w:styleId="Emphasis">
    <w:name w:val="Emphasis"/>
    <w:uiPriority w:val="20"/>
    <w:qFormat/>
    <w:rsid w:val="00D62682"/>
    <w:rPr>
      <w:b/>
      <w:bCs/>
      <w:smallCaps/>
      <w:dstrike w:val="0"/>
      <w:color w:val="5A5A5A" w:themeColor="text1" w:themeTint="A5"/>
      <w:spacing w:val="20"/>
      <w:kern w:val="0"/>
      <w:vertAlign w:val="baseline"/>
    </w:rPr>
  </w:style>
  <w:style w:type="paragraph" w:styleId="NoSpacing">
    <w:name w:val="No Spacing"/>
    <w:basedOn w:val="Normal"/>
    <w:uiPriority w:val="1"/>
    <w:qFormat/>
    <w:rsid w:val="00D62682"/>
    <w:pPr>
      <w:spacing w:after="0" w:line="240" w:lineRule="auto"/>
    </w:pPr>
  </w:style>
  <w:style w:type="paragraph" w:styleId="Quote">
    <w:name w:val="Quote"/>
    <w:basedOn w:val="Normal"/>
    <w:next w:val="Normal"/>
    <w:link w:val="QuoteChar"/>
    <w:uiPriority w:val="29"/>
    <w:qFormat/>
    <w:rsid w:val="00D62682"/>
    <w:rPr>
      <w:i/>
      <w:iCs/>
    </w:rPr>
  </w:style>
  <w:style w:type="character" w:customStyle="1" w:styleId="QuoteChar">
    <w:name w:val="Quote Char"/>
    <w:basedOn w:val="DefaultParagraphFont"/>
    <w:link w:val="Quote"/>
    <w:uiPriority w:val="29"/>
    <w:rsid w:val="00D62682"/>
    <w:rPr>
      <w:i/>
      <w:iCs/>
      <w:color w:val="5A5A5A" w:themeColor="text1" w:themeTint="A5"/>
    </w:rPr>
  </w:style>
  <w:style w:type="paragraph" w:styleId="IntenseQuote">
    <w:name w:val="Intense Quote"/>
    <w:basedOn w:val="Normal"/>
    <w:next w:val="Normal"/>
    <w:link w:val="IntenseQuoteChar"/>
    <w:uiPriority w:val="30"/>
    <w:qFormat/>
    <w:rsid w:val="00D626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62682"/>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62682"/>
    <w:rPr>
      <w:smallCaps/>
      <w:dstrike w:val="0"/>
      <w:color w:val="5A5A5A" w:themeColor="text1" w:themeTint="A5"/>
      <w:vertAlign w:val="baseline"/>
    </w:rPr>
  </w:style>
  <w:style w:type="character" w:styleId="IntenseEmphasis">
    <w:name w:val="Intense Emphasis"/>
    <w:uiPriority w:val="21"/>
    <w:qFormat/>
    <w:rsid w:val="00D62682"/>
    <w:rPr>
      <w:b/>
      <w:bCs/>
      <w:smallCaps/>
      <w:color w:val="4F81BD" w:themeColor="accent1"/>
      <w:spacing w:val="40"/>
    </w:rPr>
  </w:style>
  <w:style w:type="character" w:styleId="SubtleReference">
    <w:name w:val="Subtle Reference"/>
    <w:uiPriority w:val="31"/>
    <w:qFormat/>
    <w:rsid w:val="00D626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626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626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D62682"/>
    <w:pPr>
      <w:outlineLvl w:val="9"/>
    </w:pPr>
    <w:rPr>
      <w:lang w:bidi="en-US"/>
    </w:rPr>
  </w:style>
  <w:style w:type="character" w:styleId="Hyperlink">
    <w:name w:val="Hyperlink"/>
    <w:basedOn w:val="DefaultParagraphFont"/>
    <w:uiPriority w:val="99"/>
    <w:semiHidden/>
    <w:unhideWhenUsed/>
    <w:rsid w:val="000C19F4"/>
    <w:rPr>
      <w:color w:val="0000FF"/>
      <w:u w:val="single"/>
    </w:rPr>
  </w:style>
  <w:style w:type="character" w:customStyle="1" w:styleId="apple-converted-space">
    <w:name w:val="apple-converted-space"/>
    <w:basedOn w:val="DefaultParagraphFont"/>
    <w:rsid w:val="000C19F4"/>
  </w:style>
  <w:style w:type="paragraph" w:styleId="NormalWeb">
    <w:name w:val="Normal (Web)"/>
    <w:basedOn w:val="Normal"/>
    <w:uiPriority w:val="99"/>
    <w:semiHidden/>
    <w:unhideWhenUsed/>
    <w:rsid w:val="000C19F4"/>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paragraph" w:styleId="HTMLPreformatted">
    <w:name w:val="HTML Preformatted"/>
    <w:basedOn w:val="Normal"/>
    <w:link w:val="HTMLPreformattedChar"/>
    <w:uiPriority w:val="99"/>
    <w:semiHidden/>
    <w:unhideWhenUsed/>
    <w:rsid w:val="000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lang w:eastAsia="en-IN" w:bidi="kn-IN"/>
    </w:rPr>
  </w:style>
  <w:style w:type="character" w:customStyle="1" w:styleId="HTMLPreformattedChar">
    <w:name w:val="HTML Preformatted Char"/>
    <w:basedOn w:val="DefaultParagraphFont"/>
    <w:link w:val="HTMLPreformatted"/>
    <w:uiPriority w:val="99"/>
    <w:semiHidden/>
    <w:rsid w:val="000C19F4"/>
    <w:rPr>
      <w:rFonts w:ascii="Courier New" w:eastAsia="Times New Roman" w:hAnsi="Courier New" w:cs="Courier New"/>
      <w:lang w:eastAsia="en-IN" w:bidi="kn-IN"/>
    </w:rPr>
  </w:style>
  <w:style w:type="character" w:customStyle="1" w:styleId="kwd">
    <w:name w:val="kwd"/>
    <w:basedOn w:val="DefaultParagraphFont"/>
    <w:rsid w:val="000C19F4"/>
  </w:style>
  <w:style w:type="character" w:customStyle="1" w:styleId="pln">
    <w:name w:val="pln"/>
    <w:basedOn w:val="DefaultParagraphFont"/>
    <w:rsid w:val="000C19F4"/>
  </w:style>
  <w:style w:type="character" w:customStyle="1" w:styleId="typ">
    <w:name w:val="typ"/>
    <w:basedOn w:val="DefaultParagraphFont"/>
    <w:rsid w:val="000C19F4"/>
  </w:style>
  <w:style w:type="character" w:customStyle="1" w:styleId="pun">
    <w:name w:val="pun"/>
    <w:basedOn w:val="DefaultParagraphFont"/>
    <w:rsid w:val="000C19F4"/>
  </w:style>
  <w:style w:type="character" w:customStyle="1" w:styleId="lit">
    <w:name w:val="lit"/>
    <w:basedOn w:val="DefaultParagraphFont"/>
    <w:rsid w:val="000C19F4"/>
  </w:style>
  <w:style w:type="character" w:customStyle="1" w:styleId="str">
    <w:name w:val="str"/>
    <w:basedOn w:val="DefaultParagraphFont"/>
    <w:rsid w:val="000C19F4"/>
  </w:style>
  <w:style w:type="character" w:customStyle="1" w:styleId="com">
    <w:name w:val="com"/>
    <w:basedOn w:val="DefaultParagraphFont"/>
    <w:rsid w:val="000C1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682"/>
    <w:rPr>
      <w:color w:val="5A5A5A" w:themeColor="text1" w:themeTint="A5"/>
    </w:rPr>
  </w:style>
  <w:style w:type="paragraph" w:styleId="Heading1">
    <w:name w:val="heading 1"/>
    <w:basedOn w:val="Normal"/>
    <w:next w:val="Normal"/>
    <w:link w:val="Heading1Char"/>
    <w:uiPriority w:val="9"/>
    <w:qFormat/>
    <w:rsid w:val="00D626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626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626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D626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626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626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626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626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626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82"/>
    <w:pPr>
      <w:ind w:left="720"/>
      <w:contextualSpacing/>
    </w:pPr>
  </w:style>
  <w:style w:type="character" w:customStyle="1" w:styleId="Heading1Char">
    <w:name w:val="Heading 1 Char"/>
    <w:basedOn w:val="DefaultParagraphFont"/>
    <w:link w:val="Heading1"/>
    <w:uiPriority w:val="9"/>
    <w:rsid w:val="00D626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D626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D626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D626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626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626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626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626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626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62682"/>
    <w:rPr>
      <w:b/>
      <w:bCs/>
      <w:smallCaps/>
      <w:color w:val="1F497D" w:themeColor="text2"/>
      <w:spacing w:val="10"/>
      <w:sz w:val="18"/>
      <w:szCs w:val="18"/>
    </w:rPr>
  </w:style>
  <w:style w:type="paragraph" w:styleId="Title">
    <w:name w:val="Title"/>
    <w:next w:val="Normal"/>
    <w:link w:val="TitleChar"/>
    <w:uiPriority w:val="10"/>
    <w:qFormat/>
    <w:rsid w:val="00D626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6268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D626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62682"/>
    <w:rPr>
      <w:smallCaps/>
      <w:color w:val="938953" w:themeColor="background2" w:themeShade="7F"/>
      <w:spacing w:val="5"/>
      <w:sz w:val="28"/>
      <w:szCs w:val="28"/>
    </w:rPr>
  </w:style>
  <w:style w:type="character" w:styleId="Strong">
    <w:name w:val="Strong"/>
    <w:uiPriority w:val="22"/>
    <w:qFormat/>
    <w:rsid w:val="00D62682"/>
    <w:rPr>
      <w:b/>
      <w:bCs/>
      <w:spacing w:val="0"/>
    </w:rPr>
  </w:style>
  <w:style w:type="character" w:styleId="Emphasis">
    <w:name w:val="Emphasis"/>
    <w:uiPriority w:val="20"/>
    <w:qFormat/>
    <w:rsid w:val="00D62682"/>
    <w:rPr>
      <w:b/>
      <w:bCs/>
      <w:smallCaps/>
      <w:dstrike w:val="0"/>
      <w:color w:val="5A5A5A" w:themeColor="text1" w:themeTint="A5"/>
      <w:spacing w:val="20"/>
      <w:kern w:val="0"/>
      <w:vertAlign w:val="baseline"/>
    </w:rPr>
  </w:style>
  <w:style w:type="paragraph" w:styleId="NoSpacing">
    <w:name w:val="No Spacing"/>
    <w:basedOn w:val="Normal"/>
    <w:uiPriority w:val="1"/>
    <w:qFormat/>
    <w:rsid w:val="00D62682"/>
    <w:pPr>
      <w:spacing w:after="0" w:line="240" w:lineRule="auto"/>
    </w:pPr>
  </w:style>
  <w:style w:type="paragraph" w:styleId="Quote">
    <w:name w:val="Quote"/>
    <w:basedOn w:val="Normal"/>
    <w:next w:val="Normal"/>
    <w:link w:val="QuoteChar"/>
    <w:uiPriority w:val="29"/>
    <w:qFormat/>
    <w:rsid w:val="00D62682"/>
    <w:rPr>
      <w:i/>
      <w:iCs/>
    </w:rPr>
  </w:style>
  <w:style w:type="character" w:customStyle="1" w:styleId="QuoteChar">
    <w:name w:val="Quote Char"/>
    <w:basedOn w:val="DefaultParagraphFont"/>
    <w:link w:val="Quote"/>
    <w:uiPriority w:val="29"/>
    <w:rsid w:val="00D62682"/>
    <w:rPr>
      <w:i/>
      <w:iCs/>
      <w:color w:val="5A5A5A" w:themeColor="text1" w:themeTint="A5"/>
    </w:rPr>
  </w:style>
  <w:style w:type="paragraph" w:styleId="IntenseQuote">
    <w:name w:val="Intense Quote"/>
    <w:basedOn w:val="Normal"/>
    <w:next w:val="Normal"/>
    <w:link w:val="IntenseQuoteChar"/>
    <w:uiPriority w:val="30"/>
    <w:qFormat/>
    <w:rsid w:val="00D626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62682"/>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62682"/>
    <w:rPr>
      <w:smallCaps/>
      <w:dstrike w:val="0"/>
      <w:color w:val="5A5A5A" w:themeColor="text1" w:themeTint="A5"/>
      <w:vertAlign w:val="baseline"/>
    </w:rPr>
  </w:style>
  <w:style w:type="character" w:styleId="IntenseEmphasis">
    <w:name w:val="Intense Emphasis"/>
    <w:uiPriority w:val="21"/>
    <w:qFormat/>
    <w:rsid w:val="00D62682"/>
    <w:rPr>
      <w:b/>
      <w:bCs/>
      <w:smallCaps/>
      <w:color w:val="4F81BD" w:themeColor="accent1"/>
      <w:spacing w:val="40"/>
    </w:rPr>
  </w:style>
  <w:style w:type="character" w:styleId="SubtleReference">
    <w:name w:val="Subtle Reference"/>
    <w:uiPriority w:val="31"/>
    <w:qFormat/>
    <w:rsid w:val="00D626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626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626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D62682"/>
    <w:pPr>
      <w:outlineLvl w:val="9"/>
    </w:pPr>
    <w:rPr>
      <w:lang w:bidi="en-US"/>
    </w:rPr>
  </w:style>
  <w:style w:type="character" w:styleId="Hyperlink">
    <w:name w:val="Hyperlink"/>
    <w:basedOn w:val="DefaultParagraphFont"/>
    <w:uiPriority w:val="99"/>
    <w:semiHidden/>
    <w:unhideWhenUsed/>
    <w:rsid w:val="000C19F4"/>
    <w:rPr>
      <w:color w:val="0000FF"/>
      <w:u w:val="single"/>
    </w:rPr>
  </w:style>
  <w:style w:type="character" w:customStyle="1" w:styleId="apple-converted-space">
    <w:name w:val="apple-converted-space"/>
    <w:basedOn w:val="DefaultParagraphFont"/>
    <w:rsid w:val="000C19F4"/>
  </w:style>
  <w:style w:type="paragraph" w:styleId="NormalWeb">
    <w:name w:val="Normal (Web)"/>
    <w:basedOn w:val="Normal"/>
    <w:uiPriority w:val="99"/>
    <w:semiHidden/>
    <w:unhideWhenUsed/>
    <w:rsid w:val="000C19F4"/>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paragraph" w:styleId="HTMLPreformatted">
    <w:name w:val="HTML Preformatted"/>
    <w:basedOn w:val="Normal"/>
    <w:link w:val="HTMLPreformattedChar"/>
    <w:uiPriority w:val="99"/>
    <w:semiHidden/>
    <w:unhideWhenUsed/>
    <w:rsid w:val="000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lang w:eastAsia="en-IN" w:bidi="kn-IN"/>
    </w:rPr>
  </w:style>
  <w:style w:type="character" w:customStyle="1" w:styleId="HTMLPreformattedChar">
    <w:name w:val="HTML Preformatted Char"/>
    <w:basedOn w:val="DefaultParagraphFont"/>
    <w:link w:val="HTMLPreformatted"/>
    <w:uiPriority w:val="99"/>
    <w:semiHidden/>
    <w:rsid w:val="000C19F4"/>
    <w:rPr>
      <w:rFonts w:ascii="Courier New" w:eastAsia="Times New Roman" w:hAnsi="Courier New" w:cs="Courier New"/>
      <w:lang w:eastAsia="en-IN" w:bidi="kn-IN"/>
    </w:rPr>
  </w:style>
  <w:style w:type="character" w:customStyle="1" w:styleId="kwd">
    <w:name w:val="kwd"/>
    <w:basedOn w:val="DefaultParagraphFont"/>
    <w:rsid w:val="000C19F4"/>
  </w:style>
  <w:style w:type="character" w:customStyle="1" w:styleId="pln">
    <w:name w:val="pln"/>
    <w:basedOn w:val="DefaultParagraphFont"/>
    <w:rsid w:val="000C19F4"/>
  </w:style>
  <w:style w:type="character" w:customStyle="1" w:styleId="typ">
    <w:name w:val="typ"/>
    <w:basedOn w:val="DefaultParagraphFont"/>
    <w:rsid w:val="000C19F4"/>
  </w:style>
  <w:style w:type="character" w:customStyle="1" w:styleId="pun">
    <w:name w:val="pun"/>
    <w:basedOn w:val="DefaultParagraphFont"/>
    <w:rsid w:val="000C19F4"/>
  </w:style>
  <w:style w:type="character" w:customStyle="1" w:styleId="lit">
    <w:name w:val="lit"/>
    <w:basedOn w:val="DefaultParagraphFont"/>
    <w:rsid w:val="000C19F4"/>
  </w:style>
  <w:style w:type="character" w:customStyle="1" w:styleId="str">
    <w:name w:val="str"/>
    <w:basedOn w:val="DefaultParagraphFont"/>
    <w:rsid w:val="000C19F4"/>
  </w:style>
  <w:style w:type="character" w:customStyle="1" w:styleId="com">
    <w:name w:val="com"/>
    <w:basedOn w:val="DefaultParagraphFont"/>
    <w:rsid w:val="000C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566410">
      <w:bodyDiv w:val="1"/>
      <w:marLeft w:val="0"/>
      <w:marRight w:val="0"/>
      <w:marTop w:val="0"/>
      <w:marBottom w:val="0"/>
      <w:divBdr>
        <w:top w:val="none" w:sz="0" w:space="0" w:color="auto"/>
        <w:left w:val="none" w:sz="0" w:space="0" w:color="auto"/>
        <w:bottom w:val="none" w:sz="0" w:space="0" w:color="auto"/>
        <w:right w:val="none" w:sz="0" w:space="0" w:color="auto"/>
      </w:divBdr>
      <w:divsChild>
        <w:div w:id="187079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1</cp:revision>
  <dcterms:created xsi:type="dcterms:W3CDTF">2017-02-13T11:07:00Z</dcterms:created>
  <dcterms:modified xsi:type="dcterms:W3CDTF">2017-02-13T11:07:00Z</dcterms:modified>
</cp:coreProperties>
</file>