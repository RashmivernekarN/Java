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18A" w:rsidRPr="00F0218A" w:rsidRDefault="00F0218A" w:rsidP="00F0218A">
      <w:pPr>
        <w:spacing w:after="240" w:line="240" w:lineRule="auto"/>
        <w:ind w:left="0"/>
        <w:outlineLvl w:val="0"/>
        <w:rPr>
          <w:rFonts w:ascii="Times New Roman" w:eastAsia="Times New Roman" w:hAnsi="Times New Roman" w:cs="Times New Roman"/>
          <w:b/>
          <w:bCs/>
          <w:color w:val="000000"/>
          <w:kern w:val="36"/>
          <w:sz w:val="54"/>
          <w:szCs w:val="54"/>
          <w:lang w:eastAsia="en-IN" w:bidi="kn-IN"/>
        </w:rPr>
      </w:pPr>
      <w:r w:rsidRPr="00F0218A">
        <w:rPr>
          <w:rFonts w:ascii="Times New Roman" w:eastAsia="Times New Roman" w:hAnsi="Times New Roman" w:cs="Times New Roman"/>
          <w:b/>
          <w:bCs/>
          <w:color w:val="000000"/>
          <w:kern w:val="36"/>
          <w:sz w:val="54"/>
          <w:szCs w:val="54"/>
          <w:lang w:eastAsia="en-IN" w:bidi="kn-IN"/>
        </w:rPr>
        <w:t>Multithreading in java with examples</w:t>
      </w:r>
    </w:p>
    <w:p w:rsidR="00F0218A" w:rsidRPr="00F0218A" w:rsidRDefault="00F0218A" w:rsidP="00F0218A">
      <w:pPr>
        <w:spacing w:after="360" w:line="240" w:lineRule="auto"/>
        <w:ind w:left="0"/>
        <w:rPr>
          <w:rFonts w:ascii="Times New Roman" w:eastAsia="Times New Roman" w:hAnsi="Times New Roman" w:cs="Times New Roman"/>
          <w:caps/>
          <w:color w:val="999999"/>
          <w:sz w:val="18"/>
          <w:szCs w:val="18"/>
          <w:lang w:eastAsia="en-IN" w:bidi="kn-IN"/>
        </w:rPr>
      </w:pPr>
      <w:r w:rsidRPr="00F0218A">
        <w:rPr>
          <w:rFonts w:ascii="Times New Roman" w:eastAsia="Times New Roman" w:hAnsi="Times New Roman" w:cs="Times New Roman"/>
          <w:caps/>
          <w:color w:val="999999"/>
          <w:sz w:val="18"/>
          <w:szCs w:val="18"/>
          <w:lang w:eastAsia="en-IN" w:bidi="kn-IN"/>
        </w:rPr>
        <w:t>BY CHAITANYA SINGH | FILED UNDER: </w:t>
      </w:r>
      <w:hyperlink r:id="rId7" w:history="1">
        <w:r w:rsidRPr="00F0218A">
          <w:rPr>
            <w:rFonts w:ascii="Times New Roman" w:eastAsia="Times New Roman" w:hAnsi="Times New Roman" w:cs="Times New Roman"/>
            <w:b/>
            <w:bCs/>
            <w:caps/>
            <w:color w:val="7DC246"/>
            <w:sz w:val="18"/>
            <w:szCs w:val="18"/>
            <w:u w:val="single"/>
            <w:lang w:eastAsia="en-IN" w:bidi="kn-IN"/>
          </w:rPr>
          <w:t>MULTITHREADING</w:t>
        </w:r>
      </w:hyperlink>
    </w:p>
    <w:p w:rsidR="00F0218A" w:rsidRPr="00F0218A" w:rsidRDefault="00F0218A" w:rsidP="00F0218A">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color w:val="222426"/>
          <w:sz w:val="24"/>
          <w:szCs w:val="24"/>
          <w:lang w:eastAsia="en-IN" w:bidi="kn-IN"/>
        </w:rPr>
        <w:t>Before we talk about </w:t>
      </w:r>
      <w:r w:rsidRPr="00F0218A">
        <w:rPr>
          <w:rFonts w:ascii="Trebuchet MS" w:eastAsia="Times New Roman" w:hAnsi="Trebuchet MS" w:cs="Times New Roman"/>
          <w:b/>
          <w:bCs/>
          <w:color w:val="222426"/>
          <w:sz w:val="24"/>
          <w:szCs w:val="24"/>
          <w:lang w:eastAsia="en-IN" w:bidi="kn-IN"/>
        </w:rPr>
        <w:t>multithreading</w:t>
      </w:r>
      <w:r w:rsidRPr="00F0218A">
        <w:rPr>
          <w:rFonts w:ascii="Trebuchet MS" w:eastAsia="Times New Roman" w:hAnsi="Trebuchet MS" w:cs="Times New Roman"/>
          <w:color w:val="222426"/>
          <w:sz w:val="24"/>
          <w:szCs w:val="24"/>
          <w:lang w:eastAsia="en-IN" w:bidi="kn-IN"/>
        </w:rPr>
        <w:t>, let’s discuss threads. A thread is a light-weight</w:t>
      </w:r>
      <w:r>
        <w:rPr>
          <w:rFonts w:ascii="Trebuchet MS" w:eastAsia="Times New Roman" w:hAnsi="Trebuchet MS" w:cs="Times New Roman"/>
          <w:color w:val="222426"/>
          <w:sz w:val="24"/>
          <w:szCs w:val="24"/>
          <w:lang w:eastAsia="en-IN" w:bidi="kn-IN"/>
        </w:rPr>
        <w:t xml:space="preserve"> </w:t>
      </w:r>
      <w:r w:rsidRPr="00F0218A">
        <w:rPr>
          <w:rFonts w:ascii="Trebuchet MS" w:eastAsia="Times New Roman" w:hAnsi="Trebuchet MS" w:cs="Times New Roman"/>
          <w:color w:val="222426"/>
          <w:sz w:val="24"/>
          <w:szCs w:val="24"/>
          <w:lang w:eastAsia="en-IN" w:bidi="kn-IN"/>
        </w:rPr>
        <w:t xml:space="preserve">smallest part of a process that can run concurrently with the other </w:t>
      </w:r>
      <w:proofErr w:type="gramStart"/>
      <w:r w:rsidRPr="00F0218A">
        <w:rPr>
          <w:rFonts w:ascii="Trebuchet MS" w:eastAsia="Times New Roman" w:hAnsi="Trebuchet MS" w:cs="Times New Roman"/>
          <w:color w:val="222426"/>
          <w:sz w:val="24"/>
          <w:szCs w:val="24"/>
          <w:lang w:eastAsia="en-IN" w:bidi="kn-IN"/>
        </w:rPr>
        <w:t>parts(</w:t>
      </w:r>
      <w:proofErr w:type="gramEnd"/>
      <w:r w:rsidRPr="00F0218A">
        <w:rPr>
          <w:rFonts w:ascii="Trebuchet MS" w:eastAsia="Times New Roman" w:hAnsi="Trebuchet MS" w:cs="Times New Roman"/>
          <w:color w:val="222426"/>
          <w:sz w:val="24"/>
          <w:szCs w:val="24"/>
          <w:lang w:eastAsia="en-IN" w:bidi="kn-IN"/>
        </w:rPr>
        <w:t>other threads) of the same process. Threads are independent because they all have separate path of execution that’s the reason if an exception occurs in one thread, it doesn’t affect the execution of other threads. All threads of a process share the common memory. </w:t>
      </w:r>
      <w:r w:rsidRPr="00F0218A">
        <w:rPr>
          <w:rFonts w:ascii="Trebuchet MS" w:eastAsia="Times New Roman" w:hAnsi="Trebuchet MS" w:cs="Times New Roman"/>
          <w:b/>
          <w:bCs/>
          <w:color w:val="222426"/>
          <w:sz w:val="24"/>
          <w:szCs w:val="24"/>
          <w:lang w:eastAsia="en-IN" w:bidi="kn-IN"/>
        </w:rPr>
        <w:t>The process of executing multiple threads simultaneously is known as multithreading.</w:t>
      </w:r>
    </w:p>
    <w:p w:rsidR="00F0218A" w:rsidRPr="00F0218A" w:rsidRDefault="00F0218A" w:rsidP="00F0218A">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color w:val="222426"/>
          <w:sz w:val="24"/>
          <w:szCs w:val="24"/>
          <w:lang w:eastAsia="en-IN" w:bidi="kn-IN"/>
        </w:rPr>
        <w:t>Let’s summarize the discussion in points</w:t>
      </w:r>
      <w:proofErr w:type="gramStart"/>
      <w:r w:rsidRPr="00F0218A">
        <w:rPr>
          <w:rFonts w:ascii="Trebuchet MS" w:eastAsia="Times New Roman" w:hAnsi="Trebuchet MS" w:cs="Times New Roman"/>
          <w:color w:val="222426"/>
          <w:sz w:val="24"/>
          <w:szCs w:val="24"/>
          <w:lang w:eastAsia="en-IN" w:bidi="kn-IN"/>
        </w:rPr>
        <w:t>:</w:t>
      </w:r>
      <w:proofErr w:type="gramEnd"/>
      <w:r w:rsidRPr="00F0218A">
        <w:rPr>
          <w:rFonts w:ascii="Trebuchet MS" w:eastAsia="Times New Roman" w:hAnsi="Trebuchet MS" w:cs="Times New Roman"/>
          <w:color w:val="222426"/>
          <w:sz w:val="24"/>
          <w:szCs w:val="24"/>
          <w:lang w:eastAsia="en-IN" w:bidi="kn-IN"/>
        </w:rPr>
        <w:br/>
        <w:t>1. The main purpose of multithreading is to provide simultaneous execution of two or more parts of a program to maximum utilize the CPU time. A multithreaded program contains two or more parts that can run concurrently. Each such part of a program called thread.</w:t>
      </w:r>
    </w:p>
    <w:p w:rsidR="00F0218A" w:rsidRPr="00F0218A" w:rsidRDefault="00F0218A" w:rsidP="00F0218A">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color w:val="222426"/>
          <w:sz w:val="24"/>
          <w:szCs w:val="24"/>
          <w:lang w:eastAsia="en-IN" w:bidi="kn-IN"/>
        </w:rPr>
        <w:t>2. Threads are lightweight sub-</w:t>
      </w:r>
      <w:proofErr w:type="gramStart"/>
      <w:r w:rsidRPr="00F0218A">
        <w:rPr>
          <w:rFonts w:ascii="Trebuchet MS" w:eastAsia="Times New Roman" w:hAnsi="Trebuchet MS" w:cs="Times New Roman"/>
          <w:color w:val="222426"/>
          <w:sz w:val="24"/>
          <w:szCs w:val="24"/>
          <w:lang w:eastAsia="en-IN" w:bidi="kn-IN"/>
        </w:rPr>
        <w:t>processes,</w:t>
      </w:r>
      <w:proofErr w:type="gramEnd"/>
      <w:r w:rsidRPr="00F0218A">
        <w:rPr>
          <w:rFonts w:ascii="Trebuchet MS" w:eastAsia="Times New Roman" w:hAnsi="Trebuchet MS" w:cs="Times New Roman"/>
          <w:color w:val="222426"/>
          <w:sz w:val="24"/>
          <w:szCs w:val="24"/>
          <w:lang w:eastAsia="en-IN" w:bidi="kn-IN"/>
        </w:rPr>
        <w:t xml:space="preserve"> they share the common memory space. In Multithreaded environment, programs that are benefited from multithreading, utilize the maximum CPU time so that the idle time can be kept to minimum.</w:t>
      </w:r>
    </w:p>
    <w:p w:rsidR="00F0218A" w:rsidRPr="00F0218A" w:rsidRDefault="00F0218A" w:rsidP="00F0218A">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color w:val="222426"/>
          <w:sz w:val="24"/>
          <w:szCs w:val="24"/>
          <w:lang w:eastAsia="en-IN" w:bidi="kn-IN"/>
        </w:rPr>
        <w:t>3. A thread can be in one of the following states</w:t>
      </w:r>
      <w:proofErr w:type="gramStart"/>
      <w:r w:rsidRPr="00F0218A">
        <w:rPr>
          <w:rFonts w:ascii="Trebuchet MS" w:eastAsia="Times New Roman" w:hAnsi="Trebuchet MS" w:cs="Times New Roman"/>
          <w:color w:val="222426"/>
          <w:sz w:val="24"/>
          <w:szCs w:val="24"/>
          <w:lang w:eastAsia="en-IN" w:bidi="kn-IN"/>
        </w:rPr>
        <w:t>:</w:t>
      </w:r>
      <w:proofErr w:type="gramEnd"/>
      <w:r w:rsidRPr="00F0218A">
        <w:rPr>
          <w:rFonts w:ascii="Trebuchet MS" w:eastAsia="Times New Roman" w:hAnsi="Trebuchet MS" w:cs="Times New Roman"/>
          <w:color w:val="222426"/>
          <w:sz w:val="24"/>
          <w:szCs w:val="24"/>
          <w:lang w:eastAsia="en-IN" w:bidi="kn-IN"/>
        </w:rPr>
        <w:br/>
        <w:t>NEW – A thread that has not yet started is in this state.</w:t>
      </w:r>
      <w:r w:rsidRPr="00F0218A">
        <w:rPr>
          <w:rFonts w:ascii="Trebuchet MS" w:eastAsia="Times New Roman" w:hAnsi="Trebuchet MS" w:cs="Times New Roman"/>
          <w:color w:val="222426"/>
          <w:sz w:val="24"/>
          <w:szCs w:val="24"/>
          <w:lang w:eastAsia="en-IN" w:bidi="kn-IN"/>
        </w:rPr>
        <w:br/>
        <w:t>RUNNABLE – A thread executing in the Java virtual machine is in this state.</w:t>
      </w:r>
      <w:r w:rsidRPr="00F0218A">
        <w:rPr>
          <w:rFonts w:ascii="Trebuchet MS" w:eastAsia="Times New Roman" w:hAnsi="Trebuchet MS" w:cs="Times New Roman"/>
          <w:color w:val="222426"/>
          <w:sz w:val="24"/>
          <w:szCs w:val="24"/>
          <w:lang w:eastAsia="en-IN" w:bidi="kn-IN"/>
        </w:rPr>
        <w:br/>
        <w:t>BLOCKED – A thread that is blocked waiting for a monitor lock is in this state.</w:t>
      </w:r>
      <w:r w:rsidRPr="00F0218A">
        <w:rPr>
          <w:rFonts w:ascii="Trebuchet MS" w:eastAsia="Times New Roman" w:hAnsi="Trebuchet MS" w:cs="Times New Roman"/>
          <w:color w:val="222426"/>
          <w:sz w:val="24"/>
          <w:szCs w:val="24"/>
          <w:lang w:eastAsia="en-IN" w:bidi="kn-IN"/>
        </w:rPr>
        <w:br/>
        <w:t>WAITING – A thread that is waiting indefinitely for another thread to perform a particular action is in this state.</w:t>
      </w:r>
      <w:r w:rsidRPr="00F0218A">
        <w:rPr>
          <w:rFonts w:ascii="Trebuchet MS" w:eastAsia="Times New Roman" w:hAnsi="Trebuchet MS" w:cs="Times New Roman"/>
          <w:color w:val="222426"/>
          <w:sz w:val="24"/>
          <w:szCs w:val="24"/>
          <w:lang w:eastAsia="en-IN" w:bidi="kn-IN"/>
        </w:rPr>
        <w:br/>
        <w:t>TIMED_WAITING – A thread that is waiting for another thread to perform an action for up to a specified waiting time is in this state.</w:t>
      </w:r>
      <w:r w:rsidRPr="00F0218A">
        <w:rPr>
          <w:rFonts w:ascii="Trebuchet MS" w:eastAsia="Times New Roman" w:hAnsi="Trebuchet MS" w:cs="Times New Roman"/>
          <w:color w:val="222426"/>
          <w:sz w:val="24"/>
          <w:szCs w:val="24"/>
          <w:lang w:eastAsia="en-IN" w:bidi="kn-IN"/>
        </w:rPr>
        <w:br/>
        <w:t>TERMINATED – A thread that has exited is in this state.</w:t>
      </w:r>
      <w:r w:rsidRPr="00F0218A">
        <w:rPr>
          <w:rFonts w:ascii="Trebuchet MS" w:eastAsia="Times New Roman" w:hAnsi="Trebuchet MS" w:cs="Times New Roman"/>
          <w:color w:val="222426"/>
          <w:sz w:val="24"/>
          <w:szCs w:val="24"/>
          <w:lang w:eastAsia="en-IN" w:bidi="kn-IN"/>
        </w:rPr>
        <w:br/>
        <w:t>A thread can be in only one state at a given point in time.</w:t>
      </w:r>
    </w:p>
    <w:p w:rsidR="00F0218A" w:rsidRPr="00F0218A" w:rsidRDefault="00F0218A" w:rsidP="00F0218A">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b/>
          <w:bCs/>
          <w:color w:val="222426"/>
          <w:sz w:val="24"/>
          <w:szCs w:val="24"/>
          <w:lang w:eastAsia="en-IN" w:bidi="kn-IN"/>
        </w:rPr>
        <w:t>Read more about thread states at this link</w:t>
      </w:r>
      <w:r w:rsidRPr="00F0218A">
        <w:rPr>
          <w:rFonts w:ascii="Trebuchet MS" w:eastAsia="Times New Roman" w:hAnsi="Trebuchet MS" w:cs="Times New Roman"/>
          <w:color w:val="222426"/>
          <w:sz w:val="24"/>
          <w:szCs w:val="24"/>
          <w:lang w:eastAsia="en-IN" w:bidi="kn-IN"/>
        </w:rPr>
        <w:t>: </w:t>
      </w:r>
      <w:hyperlink r:id="rId8" w:tgtFrame="_blank" w:history="1">
        <w:r w:rsidRPr="00F0218A">
          <w:rPr>
            <w:rFonts w:ascii="Trebuchet MS" w:eastAsia="Times New Roman" w:hAnsi="Trebuchet MS" w:cs="Times New Roman"/>
            <w:b/>
            <w:bCs/>
            <w:color w:val="7DC246"/>
            <w:sz w:val="24"/>
            <w:szCs w:val="24"/>
            <w:u w:val="single"/>
            <w:lang w:eastAsia="en-IN" w:bidi="kn-IN"/>
          </w:rPr>
          <w:t>Life cycle of threads</w:t>
        </w:r>
      </w:hyperlink>
    </w:p>
    <w:p w:rsidR="00F0218A" w:rsidRPr="00F0218A" w:rsidRDefault="00F0218A" w:rsidP="00F0218A">
      <w:pPr>
        <w:shd w:val="clear" w:color="auto" w:fill="FFFFFF"/>
        <w:spacing w:after="240" w:line="240" w:lineRule="auto"/>
        <w:ind w:left="0"/>
        <w:outlineLvl w:val="1"/>
        <w:rPr>
          <w:rFonts w:ascii="Trebuchet MS" w:eastAsia="Times New Roman" w:hAnsi="Trebuchet MS" w:cs="Times New Roman"/>
          <w:b/>
          <w:bCs/>
          <w:color w:val="000000"/>
          <w:sz w:val="45"/>
          <w:szCs w:val="45"/>
          <w:lang w:eastAsia="en-IN" w:bidi="kn-IN"/>
        </w:rPr>
      </w:pPr>
      <w:r w:rsidRPr="00F0218A">
        <w:rPr>
          <w:rFonts w:ascii="Trebuchet MS" w:eastAsia="Times New Roman" w:hAnsi="Trebuchet MS" w:cs="Times New Roman"/>
          <w:b/>
          <w:bCs/>
          <w:color w:val="000000"/>
          <w:sz w:val="45"/>
          <w:szCs w:val="45"/>
          <w:lang w:eastAsia="en-IN" w:bidi="kn-IN"/>
        </w:rPr>
        <w:t xml:space="preserve">Multitasking </w:t>
      </w:r>
      <w:proofErr w:type="spellStart"/>
      <w:r w:rsidRPr="00F0218A">
        <w:rPr>
          <w:rFonts w:ascii="Trebuchet MS" w:eastAsia="Times New Roman" w:hAnsi="Trebuchet MS" w:cs="Times New Roman"/>
          <w:b/>
          <w:bCs/>
          <w:color w:val="000000"/>
          <w:sz w:val="45"/>
          <w:szCs w:val="45"/>
          <w:lang w:eastAsia="en-IN" w:bidi="kn-IN"/>
        </w:rPr>
        <w:t>vs</w:t>
      </w:r>
      <w:proofErr w:type="spellEnd"/>
      <w:r w:rsidRPr="00F0218A">
        <w:rPr>
          <w:rFonts w:ascii="Trebuchet MS" w:eastAsia="Times New Roman" w:hAnsi="Trebuchet MS" w:cs="Times New Roman"/>
          <w:b/>
          <w:bCs/>
          <w:color w:val="000000"/>
          <w:sz w:val="45"/>
          <w:szCs w:val="45"/>
          <w:lang w:eastAsia="en-IN" w:bidi="kn-IN"/>
        </w:rPr>
        <w:t xml:space="preserve"> Multithreading </w:t>
      </w:r>
      <w:proofErr w:type="spellStart"/>
      <w:r w:rsidRPr="00F0218A">
        <w:rPr>
          <w:rFonts w:ascii="Trebuchet MS" w:eastAsia="Times New Roman" w:hAnsi="Trebuchet MS" w:cs="Times New Roman"/>
          <w:b/>
          <w:bCs/>
          <w:color w:val="000000"/>
          <w:sz w:val="45"/>
          <w:szCs w:val="45"/>
          <w:lang w:eastAsia="en-IN" w:bidi="kn-IN"/>
        </w:rPr>
        <w:t>vs</w:t>
      </w:r>
      <w:proofErr w:type="spellEnd"/>
      <w:r w:rsidRPr="00F0218A">
        <w:rPr>
          <w:rFonts w:ascii="Trebuchet MS" w:eastAsia="Times New Roman" w:hAnsi="Trebuchet MS" w:cs="Times New Roman"/>
          <w:b/>
          <w:bCs/>
          <w:color w:val="000000"/>
          <w:sz w:val="45"/>
          <w:szCs w:val="45"/>
          <w:lang w:eastAsia="en-IN" w:bidi="kn-IN"/>
        </w:rPr>
        <w:t xml:space="preserve"> Multiprocessing </w:t>
      </w:r>
      <w:proofErr w:type="spellStart"/>
      <w:r w:rsidRPr="00F0218A">
        <w:rPr>
          <w:rFonts w:ascii="Trebuchet MS" w:eastAsia="Times New Roman" w:hAnsi="Trebuchet MS" w:cs="Times New Roman"/>
          <w:b/>
          <w:bCs/>
          <w:color w:val="000000"/>
          <w:sz w:val="45"/>
          <w:szCs w:val="45"/>
          <w:lang w:eastAsia="en-IN" w:bidi="kn-IN"/>
        </w:rPr>
        <w:t>vs</w:t>
      </w:r>
      <w:proofErr w:type="spellEnd"/>
      <w:r w:rsidRPr="00F0218A">
        <w:rPr>
          <w:rFonts w:ascii="Trebuchet MS" w:eastAsia="Times New Roman" w:hAnsi="Trebuchet MS" w:cs="Times New Roman"/>
          <w:b/>
          <w:bCs/>
          <w:color w:val="000000"/>
          <w:sz w:val="45"/>
          <w:szCs w:val="45"/>
          <w:lang w:eastAsia="en-IN" w:bidi="kn-IN"/>
        </w:rPr>
        <w:t xml:space="preserve"> parallel processing</w:t>
      </w:r>
    </w:p>
    <w:p w:rsidR="00F0218A" w:rsidRPr="00F0218A" w:rsidRDefault="00F0218A" w:rsidP="00F0218A">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color w:val="222426"/>
          <w:sz w:val="24"/>
          <w:szCs w:val="24"/>
          <w:lang w:eastAsia="en-IN" w:bidi="kn-IN"/>
        </w:rPr>
        <w:t>If you are new to java you may get confused among these terms as they are used quite frequently when we discuss multithreading. Let’s talk about them in brief.</w:t>
      </w:r>
    </w:p>
    <w:p w:rsidR="00F0218A" w:rsidRPr="00F0218A" w:rsidRDefault="00F0218A" w:rsidP="00F0218A">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b/>
          <w:bCs/>
          <w:color w:val="222426"/>
          <w:sz w:val="24"/>
          <w:szCs w:val="24"/>
          <w:lang w:eastAsia="en-IN" w:bidi="kn-IN"/>
        </w:rPr>
        <w:t>Multitasking: </w:t>
      </w:r>
      <w:r w:rsidRPr="00F0218A">
        <w:rPr>
          <w:rFonts w:ascii="Trebuchet MS" w:eastAsia="Times New Roman" w:hAnsi="Trebuchet MS" w:cs="Times New Roman"/>
          <w:color w:val="222426"/>
          <w:sz w:val="24"/>
          <w:szCs w:val="24"/>
          <w:lang w:eastAsia="en-IN" w:bidi="kn-IN"/>
        </w:rPr>
        <w:t>Ability to execute more than one task at the same time is known as multitasking.</w:t>
      </w:r>
    </w:p>
    <w:p w:rsidR="00F0218A" w:rsidRPr="00F0218A" w:rsidRDefault="00F0218A" w:rsidP="00F0218A">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b/>
          <w:bCs/>
          <w:color w:val="222426"/>
          <w:sz w:val="24"/>
          <w:szCs w:val="24"/>
          <w:lang w:eastAsia="en-IN" w:bidi="kn-IN"/>
        </w:rPr>
        <w:lastRenderedPageBreak/>
        <w:t>Multithreading: </w:t>
      </w:r>
      <w:r w:rsidRPr="00F0218A">
        <w:rPr>
          <w:rFonts w:ascii="Trebuchet MS" w:eastAsia="Times New Roman" w:hAnsi="Trebuchet MS" w:cs="Times New Roman"/>
          <w:color w:val="222426"/>
          <w:sz w:val="24"/>
          <w:szCs w:val="24"/>
          <w:lang w:eastAsia="en-IN" w:bidi="kn-IN"/>
        </w:rPr>
        <w:t>We already discussed about it. It is a process of executing multiple threads simultaneously. Multithreading is also known as Thread-based Multitasking.</w:t>
      </w:r>
    </w:p>
    <w:p w:rsidR="00F0218A" w:rsidRPr="00F0218A" w:rsidRDefault="00F0218A" w:rsidP="00F0218A">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b/>
          <w:bCs/>
          <w:color w:val="222426"/>
          <w:sz w:val="24"/>
          <w:szCs w:val="24"/>
          <w:lang w:eastAsia="en-IN" w:bidi="kn-IN"/>
        </w:rPr>
        <w:t>Multiprocessing:</w:t>
      </w:r>
      <w:r w:rsidRPr="00F0218A">
        <w:rPr>
          <w:rFonts w:ascii="Trebuchet MS" w:eastAsia="Times New Roman" w:hAnsi="Trebuchet MS" w:cs="Times New Roman"/>
          <w:color w:val="222426"/>
          <w:sz w:val="24"/>
          <w:szCs w:val="24"/>
          <w:lang w:eastAsia="en-IN" w:bidi="kn-IN"/>
        </w:rPr>
        <w:t xml:space="preserve"> It is same as multitasking, however </w:t>
      </w:r>
      <w:proofErr w:type="gramStart"/>
      <w:r w:rsidRPr="00F0218A">
        <w:rPr>
          <w:rFonts w:ascii="Trebuchet MS" w:eastAsia="Times New Roman" w:hAnsi="Trebuchet MS" w:cs="Times New Roman"/>
          <w:color w:val="222426"/>
          <w:sz w:val="24"/>
          <w:szCs w:val="24"/>
          <w:lang w:eastAsia="en-IN" w:bidi="kn-IN"/>
        </w:rPr>
        <w:t>in multiprocessing more than one CPUs</w:t>
      </w:r>
      <w:proofErr w:type="gramEnd"/>
      <w:r w:rsidRPr="00F0218A">
        <w:rPr>
          <w:rFonts w:ascii="Trebuchet MS" w:eastAsia="Times New Roman" w:hAnsi="Trebuchet MS" w:cs="Times New Roman"/>
          <w:color w:val="222426"/>
          <w:sz w:val="24"/>
          <w:szCs w:val="24"/>
          <w:lang w:eastAsia="en-IN" w:bidi="kn-IN"/>
        </w:rPr>
        <w:t xml:space="preserve"> are involved. On the other hand one CPU is involved in multitasking.</w:t>
      </w:r>
    </w:p>
    <w:p w:rsidR="00F0218A" w:rsidRPr="00F0218A" w:rsidRDefault="00F0218A" w:rsidP="00F0218A">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b/>
          <w:bCs/>
          <w:color w:val="222426"/>
          <w:sz w:val="24"/>
          <w:szCs w:val="24"/>
          <w:lang w:eastAsia="en-IN" w:bidi="kn-IN"/>
        </w:rPr>
        <w:t>Parallel Processing:</w:t>
      </w:r>
      <w:r w:rsidRPr="00F0218A">
        <w:rPr>
          <w:rFonts w:ascii="Trebuchet MS" w:eastAsia="Times New Roman" w:hAnsi="Trebuchet MS" w:cs="Times New Roman"/>
          <w:color w:val="222426"/>
          <w:sz w:val="24"/>
          <w:szCs w:val="24"/>
          <w:lang w:eastAsia="en-IN" w:bidi="kn-IN"/>
        </w:rPr>
        <w:t> It refers to the utilization of multiple CPUs in a single computer system.</w:t>
      </w:r>
    </w:p>
    <w:p w:rsidR="00F0218A" w:rsidRPr="00F0218A" w:rsidRDefault="00F0218A" w:rsidP="00F0218A">
      <w:pPr>
        <w:shd w:val="clear" w:color="auto" w:fill="FFFFFF"/>
        <w:spacing w:after="240" w:line="240" w:lineRule="auto"/>
        <w:ind w:left="0"/>
        <w:outlineLvl w:val="1"/>
        <w:rPr>
          <w:rFonts w:ascii="Trebuchet MS" w:eastAsia="Times New Roman" w:hAnsi="Trebuchet MS" w:cs="Times New Roman"/>
          <w:b/>
          <w:bCs/>
          <w:color w:val="000000"/>
          <w:sz w:val="45"/>
          <w:szCs w:val="45"/>
          <w:lang w:eastAsia="en-IN" w:bidi="kn-IN"/>
        </w:rPr>
      </w:pPr>
      <w:r w:rsidRPr="00F0218A">
        <w:rPr>
          <w:rFonts w:ascii="Trebuchet MS" w:eastAsia="Times New Roman" w:hAnsi="Trebuchet MS" w:cs="Times New Roman"/>
          <w:b/>
          <w:bCs/>
          <w:color w:val="000000"/>
          <w:sz w:val="45"/>
          <w:szCs w:val="45"/>
          <w:lang w:eastAsia="en-IN" w:bidi="kn-IN"/>
        </w:rPr>
        <w:t>Creating a thread in Java</w:t>
      </w:r>
    </w:p>
    <w:p w:rsidR="00F0218A" w:rsidRPr="00F0218A" w:rsidRDefault="00F0218A" w:rsidP="00F0218A">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color w:val="222426"/>
          <w:sz w:val="24"/>
          <w:szCs w:val="24"/>
          <w:lang w:eastAsia="en-IN" w:bidi="kn-IN"/>
        </w:rPr>
        <w:t>There are two ways to create a thread in Java</w:t>
      </w:r>
      <w:proofErr w:type="gramStart"/>
      <w:r w:rsidRPr="00F0218A">
        <w:rPr>
          <w:rFonts w:ascii="Trebuchet MS" w:eastAsia="Times New Roman" w:hAnsi="Trebuchet MS" w:cs="Times New Roman"/>
          <w:color w:val="222426"/>
          <w:sz w:val="24"/>
          <w:szCs w:val="24"/>
          <w:lang w:eastAsia="en-IN" w:bidi="kn-IN"/>
        </w:rPr>
        <w:t>:</w:t>
      </w:r>
      <w:proofErr w:type="gramEnd"/>
      <w:r w:rsidRPr="00F0218A">
        <w:rPr>
          <w:rFonts w:ascii="Trebuchet MS" w:eastAsia="Times New Roman" w:hAnsi="Trebuchet MS" w:cs="Times New Roman"/>
          <w:color w:val="222426"/>
          <w:sz w:val="24"/>
          <w:szCs w:val="24"/>
          <w:lang w:eastAsia="en-IN" w:bidi="kn-IN"/>
        </w:rPr>
        <w:br/>
        <w:t>1) By extending Thread class.</w:t>
      </w:r>
      <w:r w:rsidRPr="00F0218A">
        <w:rPr>
          <w:rFonts w:ascii="Trebuchet MS" w:eastAsia="Times New Roman" w:hAnsi="Trebuchet MS" w:cs="Times New Roman"/>
          <w:color w:val="222426"/>
          <w:sz w:val="24"/>
          <w:szCs w:val="24"/>
          <w:lang w:eastAsia="en-IN" w:bidi="kn-IN"/>
        </w:rPr>
        <w:br/>
        <w:t>2) By implementing Runnable interface.</w:t>
      </w:r>
    </w:p>
    <w:p w:rsidR="00F0218A" w:rsidRPr="00F0218A" w:rsidRDefault="00F0218A" w:rsidP="00F0218A">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color w:val="222426"/>
          <w:sz w:val="24"/>
          <w:szCs w:val="24"/>
          <w:lang w:eastAsia="en-IN" w:bidi="kn-IN"/>
        </w:rPr>
        <w:t xml:space="preserve">Before we begin with the </w:t>
      </w:r>
      <w:proofErr w:type="gramStart"/>
      <w:r w:rsidRPr="00F0218A">
        <w:rPr>
          <w:rFonts w:ascii="Trebuchet MS" w:eastAsia="Times New Roman" w:hAnsi="Trebuchet MS" w:cs="Times New Roman"/>
          <w:color w:val="222426"/>
          <w:sz w:val="24"/>
          <w:szCs w:val="24"/>
          <w:lang w:eastAsia="en-IN" w:bidi="kn-IN"/>
        </w:rPr>
        <w:t>programs(</w:t>
      </w:r>
      <w:proofErr w:type="gramEnd"/>
      <w:r w:rsidRPr="00F0218A">
        <w:rPr>
          <w:rFonts w:ascii="Trebuchet MS" w:eastAsia="Times New Roman" w:hAnsi="Trebuchet MS" w:cs="Times New Roman"/>
          <w:color w:val="222426"/>
          <w:sz w:val="24"/>
          <w:szCs w:val="24"/>
          <w:lang w:eastAsia="en-IN" w:bidi="kn-IN"/>
        </w:rPr>
        <w:t>code) of creating threads, let’s have a look at these methods of Thread class. We have used few of these methods in the example below.</w:t>
      </w:r>
    </w:p>
    <w:p w:rsidR="00F0218A" w:rsidRPr="00F0218A" w:rsidRDefault="00F0218A" w:rsidP="00F0218A">
      <w:pPr>
        <w:numPr>
          <w:ilvl w:val="0"/>
          <w:numId w:val="1"/>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proofErr w:type="spellStart"/>
      <w:r w:rsidRPr="00F0218A">
        <w:rPr>
          <w:rFonts w:ascii="Trebuchet MS" w:eastAsia="Times New Roman" w:hAnsi="Trebuchet MS" w:cs="Courier New"/>
          <w:color w:val="222426"/>
          <w:shd w:val="clear" w:color="auto" w:fill="EEEEEE"/>
          <w:lang w:eastAsia="en-IN" w:bidi="kn-IN"/>
        </w:rPr>
        <w:t>getName</w:t>
      </w:r>
      <w:proofErr w:type="spellEnd"/>
      <w:r w:rsidRPr="00F0218A">
        <w:rPr>
          <w:rFonts w:ascii="Trebuchet MS" w:eastAsia="Times New Roman" w:hAnsi="Trebuchet MS" w:cs="Courier New"/>
          <w:color w:val="222426"/>
          <w:shd w:val="clear" w:color="auto" w:fill="EEEEEE"/>
          <w:lang w:eastAsia="en-IN" w:bidi="kn-IN"/>
        </w:rPr>
        <w:t>()</w:t>
      </w:r>
      <w:r w:rsidRPr="00F0218A">
        <w:rPr>
          <w:rFonts w:ascii="Trebuchet MS" w:eastAsia="Times New Roman" w:hAnsi="Trebuchet MS" w:cs="Times New Roman"/>
          <w:color w:val="222426"/>
          <w:sz w:val="24"/>
          <w:szCs w:val="24"/>
          <w:lang w:eastAsia="en-IN" w:bidi="kn-IN"/>
        </w:rPr>
        <w:t>: It is used for Obtaining a thread’s name</w:t>
      </w:r>
    </w:p>
    <w:p w:rsidR="00F0218A" w:rsidRPr="00F0218A" w:rsidRDefault="00F0218A" w:rsidP="00F0218A">
      <w:pPr>
        <w:numPr>
          <w:ilvl w:val="0"/>
          <w:numId w:val="1"/>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proofErr w:type="spellStart"/>
      <w:r w:rsidRPr="00F0218A">
        <w:rPr>
          <w:rFonts w:ascii="Trebuchet MS" w:eastAsia="Times New Roman" w:hAnsi="Trebuchet MS" w:cs="Courier New"/>
          <w:color w:val="222426"/>
          <w:shd w:val="clear" w:color="auto" w:fill="EEEEEE"/>
          <w:lang w:eastAsia="en-IN" w:bidi="kn-IN"/>
        </w:rPr>
        <w:t>getPriority</w:t>
      </w:r>
      <w:proofErr w:type="spellEnd"/>
      <w:r w:rsidRPr="00F0218A">
        <w:rPr>
          <w:rFonts w:ascii="Trebuchet MS" w:eastAsia="Times New Roman" w:hAnsi="Trebuchet MS" w:cs="Courier New"/>
          <w:color w:val="222426"/>
          <w:shd w:val="clear" w:color="auto" w:fill="EEEEEE"/>
          <w:lang w:eastAsia="en-IN" w:bidi="kn-IN"/>
        </w:rPr>
        <w:t>()</w:t>
      </w:r>
      <w:r w:rsidRPr="00F0218A">
        <w:rPr>
          <w:rFonts w:ascii="Trebuchet MS" w:eastAsia="Times New Roman" w:hAnsi="Trebuchet MS" w:cs="Times New Roman"/>
          <w:color w:val="222426"/>
          <w:sz w:val="24"/>
          <w:szCs w:val="24"/>
          <w:lang w:eastAsia="en-IN" w:bidi="kn-IN"/>
        </w:rPr>
        <w:t>: Obtain a thread’s priority</w:t>
      </w:r>
    </w:p>
    <w:p w:rsidR="00F0218A" w:rsidRPr="00F0218A" w:rsidRDefault="00F0218A" w:rsidP="00F0218A">
      <w:pPr>
        <w:numPr>
          <w:ilvl w:val="0"/>
          <w:numId w:val="1"/>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proofErr w:type="spellStart"/>
      <w:r w:rsidRPr="00F0218A">
        <w:rPr>
          <w:rFonts w:ascii="Trebuchet MS" w:eastAsia="Times New Roman" w:hAnsi="Trebuchet MS" w:cs="Courier New"/>
          <w:color w:val="222426"/>
          <w:shd w:val="clear" w:color="auto" w:fill="EEEEEE"/>
          <w:lang w:eastAsia="en-IN" w:bidi="kn-IN"/>
        </w:rPr>
        <w:t>isAlive</w:t>
      </w:r>
      <w:proofErr w:type="spellEnd"/>
      <w:r w:rsidRPr="00F0218A">
        <w:rPr>
          <w:rFonts w:ascii="Trebuchet MS" w:eastAsia="Times New Roman" w:hAnsi="Trebuchet MS" w:cs="Courier New"/>
          <w:color w:val="222426"/>
          <w:shd w:val="clear" w:color="auto" w:fill="EEEEEE"/>
          <w:lang w:eastAsia="en-IN" w:bidi="kn-IN"/>
        </w:rPr>
        <w:t>()</w:t>
      </w:r>
      <w:r w:rsidRPr="00F0218A">
        <w:rPr>
          <w:rFonts w:ascii="Trebuchet MS" w:eastAsia="Times New Roman" w:hAnsi="Trebuchet MS" w:cs="Times New Roman"/>
          <w:color w:val="222426"/>
          <w:sz w:val="24"/>
          <w:szCs w:val="24"/>
          <w:lang w:eastAsia="en-IN" w:bidi="kn-IN"/>
        </w:rPr>
        <w:t>: Determine if a thread is still running</w:t>
      </w:r>
    </w:p>
    <w:p w:rsidR="00F0218A" w:rsidRPr="00F0218A" w:rsidRDefault="00F0218A" w:rsidP="00F0218A">
      <w:pPr>
        <w:numPr>
          <w:ilvl w:val="0"/>
          <w:numId w:val="1"/>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r w:rsidRPr="00F0218A">
        <w:rPr>
          <w:rFonts w:ascii="Trebuchet MS" w:eastAsia="Times New Roman" w:hAnsi="Trebuchet MS" w:cs="Courier New"/>
          <w:color w:val="222426"/>
          <w:shd w:val="clear" w:color="auto" w:fill="EEEEEE"/>
          <w:lang w:eastAsia="en-IN" w:bidi="kn-IN"/>
        </w:rPr>
        <w:t>join()</w:t>
      </w:r>
      <w:r w:rsidRPr="00F0218A">
        <w:rPr>
          <w:rFonts w:ascii="Trebuchet MS" w:eastAsia="Times New Roman" w:hAnsi="Trebuchet MS" w:cs="Times New Roman"/>
          <w:color w:val="222426"/>
          <w:sz w:val="24"/>
          <w:szCs w:val="24"/>
          <w:lang w:eastAsia="en-IN" w:bidi="kn-IN"/>
        </w:rPr>
        <w:t>: Wait for a thread to terminate</w:t>
      </w:r>
    </w:p>
    <w:p w:rsidR="00F0218A" w:rsidRPr="00F0218A" w:rsidRDefault="00F0218A" w:rsidP="00F0218A">
      <w:pPr>
        <w:numPr>
          <w:ilvl w:val="0"/>
          <w:numId w:val="1"/>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r w:rsidRPr="00F0218A">
        <w:rPr>
          <w:rFonts w:ascii="Trebuchet MS" w:eastAsia="Times New Roman" w:hAnsi="Trebuchet MS" w:cs="Courier New"/>
          <w:color w:val="222426"/>
          <w:shd w:val="clear" w:color="auto" w:fill="EEEEEE"/>
          <w:lang w:eastAsia="en-IN" w:bidi="kn-IN"/>
        </w:rPr>
        <w:t>run()</w:t>
      </w:r>
      <w:r w:rsidRPr="00F0218A">
        <w:rPr>
          <w:rFonts w:ascii="Trebuchet MS" w:eastAsia="Times New Roman" w:hAnsi="Trebuchet MS" w:cs="Times New Roman"/>
          <w:color w:val="222426"/>
          <w:sz w:val="24"/>
          <w:szCs w:val="24"/>
          <w:lang w:eastAsia="en-IN" w:bidi="kn-IN"/>
        </w:rPr>
        <w:t>: Entry point for the thread</w:t>
      </w:r>
    </w:p>
    <w:p w:rsidR="00F0218A" w:rsidRPr="00F0218A" w:rsidRDefault="00F0218A" w:rsidP="00F0218A">
      <w:pPr>
        <w:numPr>
          <w:ilvl w:val="0"/>
          <w:numId w:val="1"/>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r w:rsidRPr="00F0218A">
        <w:rPr>
          <w:rFonts w:ascii="Trebuchet MS" w:eastAsia="Times New Roman" w:hAnsi="Trebuchet MS" w:cs="Courier New"/>
          <w:color w:val="222426"/>
          <w:shd w:val="clear" w:color="auto" w:fill="EEEEEE"/>
          <w:lang w:eastAsia="en-IN" w:bidi="kn-IN"/>
        </w:rPr>
        <w:t>sleep()</w:t>
      </w:r>
      <w:r w:rsidRPr="00F0218A">
        <w:rPr>
          <w:rFonts w:ascii="Trebuchet MS" w:eastAsia="Times New Roman" w:hAnsi="Trebuchet MS" w:cs="Times New Roman"/>
          <w:color w:val="222426"/>
          <w:sz w:val="24"/>
          <w:szCs w:val="24"/>
          <w:lang w:eastAsia="en-IN" w:bidi="kn-IN"/>
        </w:rPr>
        <w:t>: suspend a thread for a period of time</w:t>
      </w:r>
    </w:p>
    <w:p w:rsidR="00F0218A" w:rsidRPr="00F0218A" w:rsidRDefault="00F0218A" w:rsidP="00F0218A">
      <w:pPr>
        <w:numPr>
          <w:ilvl w:val="0"/>
          <w:numId w:val="1"/>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r w:rsidRPr="00F0218A">
        <w:rPr>
          <w:rFonts w:ascii="Trebuchet MS" w:eastAsia="Times New Roman" w:hAnsi="Trebuchet MS" w:cs="Courier New"/>
          <w:color w:val="222426"/>
          <w:shd w:val="clear" w:color="auto" w:fill="EEEEEE"/>
          <w:lang w:eastAsia="en-IN" w:bidi="kn-IN"/>
        </w:rPr>
        <w:t>start()</w:t>
      </w:r>
      <w:r w:rsidRPr="00F0218A">
        <w:rPr>
          <w:rFonts w:ascii="Trebuchet MS" w:eastAsia="Times New Roman" w:hAnsi="Trebuchet MS" w:cs="Times New Roman"/>
          <w:color w:val="222426"/>
          <w:sz w:val="24"/>
          <w:szCs w:val="24"/>
          <w:lang w:eastAsia="en-IN" w:bidi="kn-IN"/>
        </w:rPr>
        <w:t>: start a thread by calling its run() method</w:t>
      </w:r>
    </w:p>
    <w:p w:rsidR="00F0218A" w:rsidRPr="00F0218A" w:rsidRDefault="00F0218A" w:rsidP="00F0218A">
      <w:pPr>
        <w:shd w:val="clear" w:color="auto" w:fill="FFFFFF"/>
        <w:spacing w:after="240" w:line="240" w:lineRule="auto"/>
        <w:ind w:left="0"/>
        <w:outlineLvl w:val="2"/>
        <w:rPr>
          <w:rFonts w:ascii="Trebuchet MS" w:eastAsia="Times New Roman" w:hAnsi="Trebuchet MS" w:cs="Times New Roman"/>
          <w:b/>
          <w:bCs/>
          <w:color w:val="000000"/>
          <w:sz w:val="36"/>
          <w:szCs w:val="36"/>
          <w:lang w:eastAsia="en-IN" w:bidi="kn-IN"/>
        </w:rPr>
      </w:pPr>
      <w:r w:rsidRPr="00F0218A">
        <w:rPr>
          <w:rFonts w:ascii="Trebuchet MS" w:eastAsia="Times New Roman" w:hAnsi="Trebuchet MS" w:cs="Times New Roman"/>
          <w:b/>
          <w:bCs/>
          <w:color w:val="000000"/>
          <w:sz w:val="36"/>
          <w:szCs w:val="36"/>
          <w:lang w:eastAsia="en-IN" w:bidi="kn-IN"/>
        </w:rPr>
        <w:t>Method 1: Thread creation by extending Thread class</w:t>
      </w:r>
    </w:p>
    <w:p w:rsidR="00F0218A" w:rsidRPr="00F0218A" w:rsidRDefault="00F0218A" w:rsidP="00F0218A">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b/>
          <w:bCs/>
          <w:color w:val="222426"/>
          <w:sz w:val="24"/>
          <w:szCs w:val="24"/>
          <w:lang w:eastAsia="en-IN" w:bidi="kn-IN"/>
        </w:rPr>
        <w:t>Example 1:</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proofErr w:type="gramStart"/>
      <w:r w:rsidRPr="00F0218A">
        <w:rPr>
          <w:rFonts w:ascii="Consolas" w:eastAsia="Times New Roman" w:hAnsi="Consolas" w:cs="Consolas"/>
          <w:color w:val="00008B"/>
          <w:lang w:eastAsia="en-IN" w:bidi="kn-IN"/>
        </w:rPr>
        <w:t>class</w:t>
      </w:r>
      <w:proofErr w:type="gramEnd"/>
      <w:r w:rsidRPr="00F0218A">
        <w:rPr>
          <w:rFonts w:ascii="Consolas" w:eastAsia="Times New Roman" w:hAnsi="Consolas" w:cs="Consolas"/>
          <w:color w:val="000000"/>
          <w:lang w:eastAsia="en-IN" w:bidi="kn-IN"/>
        </w:rPr>
        <w:t xml:space="preserve"> </w:t>
      </w:r>
      <w:proofErr w:type="spellStart"/>
      <w:r w:rsidRPr="00F0218A">
        <w:rPr>
          <w:rFonts w:ascii="Consolas" w:eastAsia="Times New Roman" w:hAnsi="Consolas" w:cs="Consolas"/>
          <w:color w:val="2B91AF"/>
          <w:lang w:eastAsia="en-IN" w:bidi="kn-IN"/>
        </w:rPr>
        <w:t>MultithreadingDemo</w:t>
      </w:r>
      <w:proofErr w:type="spellEnd"/>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00008B"/>
          <w:lang w:eastAsia="en-IN" w:bidi="kn-IN"/>
        </w:rPr>
        <w:t>extends</w:t>
      </w:r>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2B91AF"/>
          <w:lang w:eastAsia="en-IN" w:bidi="kn-IN"/>
        </w:rPr>
        <w:t>Thread</w:t>
      </w: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00008B"/>
          <w:lang w:eastAsia="en-IN" w:bidi="kn-IN"/>
        </w:rPr>
        <w:t>public</w:t>
      </w:r>
      <w:proofErr w:type="gramEnd"/>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00008B"/>
          <w:lang w:eastAsia="en-IN" w:bidi="kn-IN"/>
        </w:rPr>
        <w:t>void</w:t>
      </w:r>
      <w:r w:rsidRPr="00F0218A">
        <w:rPr>
          <w:rFonts w:ascii="Consolas" w:eastAsia="Times New Roman" w:hAnsi="Consolas" w:cs="Consolas"/>
          <w:color w:val="000000"/>
          <w:lang w:eastAsia="en-IN" w:bidi="kn-IN"/>
        </w:rPr>
        <w:t xml:space="preserve"> run(){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2B91AF"/>
          <w:lang w:eastAsia="en-IN" w:bidi="kn-IN"/>
        </w:rPr>
        <w:t>System</w:t>
      </w:r>
      <w:r w:rsidRPr="00F0218A">
        <w:rPr>
          <w:rFonts w:ascii="Consolas" w:eastAsia="Times New Roman" w:hAnsi="Consolas" w:cs="Consolas"/>
          <w:color w:val="000000"/>
          <w:lang w:eastAsia="en-IN" w:bidi="kn-IN"/>
        </w:rPr>
        <w:t>.</w:t>
      </w:r>
      <w:r w:rsidRPr="00F0218A">
        <w:rPr>
          <w:rFonts w:ascii="Consolas" w:eastAsia="Times New Roman" w:hAnsi="Consolas" w:cs="Consolas"/>
          <w:color w:val="00008B"/>
          <w:lang w:eastAsia="en-IN" w:bidi="kn-IN"/>
        </w:rPr>
        <w:t>out</w:t>
      </w:r>
      <w:r w:rsidRPr="00F0218A">
        <w:rPr>
          <w:rFonts w:ascii="Consolas" w:eastAsia="Times New Roman" w:hAnsi="Consolas" w:cs="Consolas"/>
          <w:color w:val="000000"/>
          <w:lang w:eastAsia="en-IN" w:bidi="kn-IN"/>
        </w:rPr>
        <w:t>.println</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800000"/>
          <w:lang w:eastAsia="en-IN" w:bidi="kn-IN"/>
        </w:rPr>
        <w:t>"My thread is in running state."</w:t>
      </w: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00008B"/>
          <w:lang w:eastAsia="en-IN" w:bidi="kn-IN"/>
        </w:rPr>
        <w:t>public</w:t>
      </w:r>
      <w:proofErr w:type="gramEnd"/>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00008B"/>
          <w:lang w:eastAsia="en-IN" w:bidi="kn-IN"/>
        </w:rPr>
        <w:t>static</w:t>
      </w:r>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00008B"/>
          <w:lang w:eastAsia="en-IN" w:bidi="kn-IN"/>
        </w:rPr>
        <w:t>void</w:t>
      </w:r>
      <w:r w:rsidRPr="00F0218A">
        <w:rPr>
          <w:rFonts w:ascii="Consolas" w:eastAsia="Times New Roman" w:hAnsi="Consolas" w:cs="Consolas"/>
          <w:color w:val="000000"/>
          <w:lang w:eastAsia="en-IN" w:bidi="kn-IN"/>
        </w:rPr>
        <w:t xml:space="preserve"> main(</w:t>
      </w:r>
      <w:r w:rsidRPr="00F0218A">
        <w:rPr>
          <w:rFonts w:ascii="Consolas" w:eastAsia="Times New Roman" w:hAnsi="Consolas" w:cs="Consolas"/>
          <w:color w:val="2B91AF"/>
          <w:lang w:eastAsia="en-IN" w:bidi="kn-IN"/>
        </w:rPr>
        <w:t>String</w:t>
      </w:r>
      <w:r w:rsidRPr="00F0218A">
        <w:rPr>
          <w:rFonts w:ascii="Consolas" w:eastAsia="Times New Roman" w:hAnsi="Consolas" w:cs="Consolas"/>
          <w:color w:val="000000"/>
          <w:lang w:eastAsia="en-IN" w:bidi="kn-IN"/>
        </w:rPr>
        <w:t xml:space="preserve"> </w:t>
      </w:r>
      <w:proofErr w:type="spellStart"/>
      <w:r w:rsidRPr="00F0218A">
        <w:rPr>
          <w:rFonts w:ascii="Consolas" w:eastAsia="Times New Roman" w:hAnsi="Consolas" w:cs="Consolas"/>
          <w:color w:val="000000"/>
          <w:lang w:eastAsia="en-IN" w:bidi="kn-IN"/>
        </w:rPr>
        <w:t>args</w:t>
      </w:r>
      <w:proofErr w:type="spellEnd"/>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r w:rsidRPr="00F0218A">
        <w:rPr>
          <w:rFonts w:ascii="Consolas" w:eastAsia="Times New Roman" w:hAnsi="Consolas" w:cs="Consolas"/>
          <w:color w:val="2B91AF"/>
          <w:lang w:eastAsia="en-IN" w:bidi="kn-IN"/>
        </w:rPr>
        <w:t>MultithreadingDemo</w:t>
      </w:r>
      <w:proofErr w:type="spellEnd"/>
      <w:r w:rsidRPr="00F0218A">
        <w:rPr>
          <w:rFonts w:ascii="Consolas" w:eastAsia="Times New Roman" w:hAnsi="Consolas" w:cs="Consolas"/>
          <w:color w:val="000000"/>
          <w:lang w:eastAsia="en-IN" w:bidi="kn-IN"/>
        </w:rPr>
        <w:t xml:space="preserve"> </w:t>
      </w:r>
      <w:proofErr w:type="spellStart"/>
      <w:r w:rsidRPr="00F0218A">
        <w:rPr>
          <w:rFonts w:ascii="Consolas" w:eastAsia="Times New Roman" w:hAnsi="Consolas" w:cs="Consolas"/>
          <w:color w:val="000000"/>
          <w:lang w:eastAsia="en-IN" w:bidi="kn-IN"/>
        </w:rPr>
        <w:t>obj</w:t>
      </w:r>
      <w:proofErr w:type="spellEnd"/>
      <w:r w:rsidRPr="00F0218A">
        <w:rPr>
          <w:rFonts w:ascii="Consolas" w:eastAsia="Times New Roman" w:hAnsi="Consolas" w:cs="Consolas"/>
          <w:color w:val="000000"/>
          <w:lang w:eastAsia="en-IN" w:bidi="kn-IN"/>
        </w:rPr>
        <w:t>=</w:t>
      </w:r>
      <w:r w:rsidRPr="00F0218A">
        <w:rPr>
          <w:rFonts w:ascii="Consolas" w:eastAsia="Times New Roman" w:hAnsi="Consolas" w:cs="Consolas"/>
          <w:color w:val="00008B"/>
          <w:lang w:eastAsia="en-IN" w:bidi="kn-IN"/>
        </w:rPr>
        <w:t>new</w:t>
      </w: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2B91AF"/>
          <w:lang w:eastAsia="en-IN" w:bidi="kn-IN"/>
        </w:rPr>
        <w:t>MultithreadingDemo</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000000"/>
          <w:lang w:eastAsia="en-IN" w:bidi="kn-IN"/>
        </w:rPr>
        <w:t>obj.start</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22426"/>
          <w:lang w:eastAsia="en-IN" w:bidi="kn-IN"/>
        </w:rPr>
      </w:pPr>
      <w:r w:rsidRPr="00F0218A">
        <w:rPr>
          <w:rFonts w:ascii="Consolas" w:eastAsia="Times New Roman" w:hAnsi="Consolas" w:cs="Consolas"/>
          <w:color w:val="000000"/>
          <w:lang w:eastAsia="en-IN" w:bidi="kn-IN"/>
        </w:rPr>
        <w:t>}</w:t>
      </w:r>
    </w:p>
    <w:p w:rsidR="00F0218A" w:rsidRPr="00F0218A" w:rsidRDefault="00F0218A" w:rsidP="00F0218A">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b/>
          <w:bCs/>
          <w:color w:val="222426"/>
          <w:sz w:val="24"/>
          <w:szCs w:val="24"/>
          <w:lang w:eastAsia="en-IN" w:bidi="kn-IN"/>
        </w:rPr>
        <w:t>Output: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22426"/>
          <w:lang w:eastAsia="en-IN" w:bidi="kn-IN"/>
        </w:rPr>
      </w:pPr>
      <w:r w:rsidRPr="00F0218A">
        <w:rPr>
          <w:rFonts w:ascii="Consolas" w:eastAsia="Times New Roman" w:hAnsi="Consolas" w:cs="Consolas"/>
          <w:color w:val="2B91AF"/>
          <w:lang w:eastAsia="en-IN" w:bidi="kn-IN"/>
        </w:rPr>
        <w:t>My</w:t>
      </w:r>
      <w:r w:rsidRPr="00F0218A">
        <w:rPr>
          <w:rFonts w:ascii="Consolas" w:eastAsia="Times New Roman" w:hAnsi="Consolas" w:cs="Consolas"/>
          <w:color w:val="000000"/>
          <w:lang w:eastAsia="en-IN" w:bidi="kn-IN"/>
        </w:rPr>
        <w:t xml:space="preserve"> thread </w:t>
      </w:r>
      <w:r w:rsidRPr="00F0218A">
        <w:rPr>
          <w:rFonts w:ascii="Consolas" w:eastAsia="Times New Roman" w:hAnsi="Consolas" w:cs="Consolas"/>
          <w:color w:val="00008B"/>
          <w:lang w:eastAsia="en-IN" w:bidi="kn-IN"/>
        </w:rPr>
        <w:t>is</w:t>
      </w:r>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00008B"/>
          <w:lang w:eastAsia="en-IN" w:bidi="kn-IN"/>
        </w:rPr>
        <w:t>in</w:t>
      </w:r>
      <w:r w:rsidRPr="00F0218A">
        <w:rPr>
          <w:rFonts w:ascii="Consolas" w:eastAsia="Times New Roman" w:hAnsi="Consolas" w:cs="Consolas"/>
          <w:color w:val="000000"/>
          <w:lang w:eastAsia="en-IN" w:bidi="kn-IN"/>
        </w:rPr>
        <w:t xml:space="preserve"> running state.</w:t>
      </w:r>
    </w:p>
    <w:p w:rsidR="00F0218A" w:rsidRPr="00F0218A" w:rsidRDefault="00F0218A" w:rsidP="00F0218A">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b/>
          <w:bCs/>
          <w:color w:val="222426"/>
          <w:sz w:val="24"/>
          <w:szCs w:val="24"/>
          <w:lang w:eastAsia="en-IN" w:bidi="kn-IN"/>
        </w:rPr>
        <w:t>Example 2:</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proofErr w:type="gramStart"/>
      <w:r w:rsidRPr="00F0218A">
        <w:rPr>
          <w:rFonts w:ascii="Consolas" w:eastAsia="Times New Roman" w:hAnsi="Consolas" w:cs="Consolas"/>
          <w:color w:val="00008B"/>
          <w:lang w:eastAsia="en-IN" w:bidi="kn-IN"/>
        </w:rPr>
        <w:t>class</w:t>
      </w:r>
      <w:proofErr w:type="gramEnd"/>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2B91AF"/>
          <w:lang w:eastAsia="en-IN" w:bidi="kn-IN"/>
        </w:rPr>
        <w:t>Count</w:t>
      </w:r>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00008B"/>
          <w:lang w:eastAsia="en-IN" w:bidi="kn-IN"/>
        </w:rPr>
        <w:t>extends</w:t>
      </w:r>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2B91AF"/>
          <w:lang w:eastAsia="en-IN" w:bidi="kn-IN"/>
        </w:rPr>
        <w:t>Thread</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2B91AF"/>
          <w:lang w:eastAsia="en-IN" w:bidi="kn-IN"/>
        </w:rPr>
        <w:t>Count</w:t>
      </w:r>
      <w:r w:rsidRPr="00F0218A">
        <w:rPr>
          <w:rFonts w:ascii="Consolas" w:eastAsia="Times New Roman" w:hAnsi="Consolas" w:cs="Consolas"/>
          <w:color w:val="000000"/>
          <w:lang w:eastAsia="en-IN" w:bidi="kn-IN"/>
        </w:rPr>
        <w:t>()</w:t>
      </w:r>
      <w:proofErr w:type="gramEnd"/>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00008B"/>
          <w:lang w:eastAsia="en-IN" w:bidi="kn-IN"/>
        </w:rPr>
        <w:t>super</w:t>
      </w:r>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800000"/>
          <w:lang w:eastAsia="en-IN" w:bidi="kn-IN"/>
        </w:rPr>
        <w:t>"my extending thread"</w:t>
      </w:r>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2B91AF"/>
          <w:lang w:eastAsia="en-IN" w:bidi="kn-IN"/>
        </w:rPr>
        <w:t>System</w:t>
      </w:r>
      <w:r w:rsidRPr="00F0218A">
        <w:rPr>
          <w:rFonts w:ascii="Consolas" w:eastAsia="Times New Roman" w:hAnsi="Consolas" w:cs="Consolas"/>
          <w:color w:val="000000"/>
          <w:lang w:eastAsia="en-IN" w:bidi="kn-IN"/>
        </w:rPr>
        <w:t>.</w:t>
      </w:r>
      <w:r w:rsidRPr="00F0218A">
        <w:rPr>
          <w:rFonts w:ascii="Consolas" w:eastAsia="Times New Roman" w:hAnsi="Consolas" w:cs="Consolas"/>
          <w:color w:val="00008B"/>
          <w:lang w:eastAsia="en-IN" w:bidi="kn-IN"/>
        </w:rPr>
        <w:t>out</w:t>
      </w:r>
      <w:r w:rsidRPr="00F0218A">
        <w:rPr>
          <w:rFonts w:ascii="Consolas" w:eastAsia="Times New Roman" w:hAnsi="Consolas" w:cs="Consolas"/>
          <w:color w:val="000000"/>
          <w:lang w:eastAsia="en-IN" w:bidi="kn-IN"/>
        </w:rPr>
        <w:t>.println</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800000"/>
          <w:lang w:eastAsia="en-IN" w:bidi="kn-IN"/>
        </w:rPr>
        <w:t>"my thread created"</w:t>
      </w:r>
      <w:r w:rsidRPr="00F0218A">
        <w:rPr>
          <w:rFonts w:ascii="Consolas" w:eastAsia="Times New Roman" w:hAnsi="Consolas" w:cs="Consolas"/>
          <w:color w:val="000000"/>
          <w:lang w:eastAsia="en-IN" w:bidi="kn-IN"/>
        </w:rPr>
        <w:t xml:space="preserve"> + </w:t>
      </w:r>
      <w:r w:rsidRPr="00F0218A">
        <w:rPr>
          <w:rFonts w:ascii="Consolas" w:eastAsia="Times New Roman" w:hAnsi="Consolas" w:cs="Consolas"/>
          <w:color w:val="00008B"/>
          <w:lang w:eastAsia="en-IN" w:bidi="kn-IN"/>
        </w:rPr>
        <w:t>this</w:t>
      </w:r>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000000"/>
          <w:lang w:eastAsia="en-IN" w:bidi="kn-IN"/>
        </w:rPr>
        <w:t>start(</w:t>
      </w:r>
      <w:proofErr w:type="gramEnd"/>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00008B"/>
          <w:lang w:eastAsia="en-IN" w:bidi="kn-IN"/>
        </w:rPr>
        <w:t>public</w:t>
      </w:r>
      <w:proofErr w:type="gramEnd"/>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00008B"/>
          <w:lang w:eastAsia="en-IN" w:bidi="kn-IN"/>
        </w:rPr>
        <w:t>void</w:t>
      </w:r>
      <w:r w:rsidRPr="00F0218A">
        <w:rPr>
          <w:rFonts w:ascii="Consolas" w:eastAsia="Times New Roman" w:hAnsi="Consolas" w:cs="Consolas"/>
          <w:color w:val="000000"/>
          <w:lang w:eastAsia="en-IN" w:bidi="kn-IN"/>
        </w:rPr>
        <w:t xml:space="preserve"> run()</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00008B"/>
          <w:lang w:eastAsia="en-IN" w:bidi="kn-IN"/>
        </w:rPr>
        <w:t>try</w:t>
      </w:r>
      <w:proofErr w:type="gramEnd"/>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00008B"/>
          <w:lang w:eastAsia="en-IN" w:bidi="kn-IN"/>
        </w:rPr>
        <w:t>for</w:t>
      </w:r>
      <w:proofErr w:type="gramEnd"/>
      <w:r w:rsidRPr="00F0218A">
        <w:rPr>
          <w:rFonts w:ascii="Consolas" w:eastAsia="Times New Roman" w:hAnsi="Consolas" w:cs="Consolas"/>
          <w:color w:val="000000"/>
          <w:lang w:eastAsia="en-IN" w:bidi="kn-IN"/>
        </w:rPr>
        <w:t xml:space="preserve"> (</w:t>
      </w:r>
      <w:proofErr w:type="spellStart"/>
      <w:r w:rsidRPr="00F0218A">
        <w:rPr>
          <w:rFonts w:ascii="Consolas" w:eastAsia="Times New Roman" w:hAnsi="Consolas" w:cs="Consolas"/>
          <w:color w:val="00008B"/>
          <w:lang w:eastAsia="en-IN" w:bidi="kn-IN"/>
        </w:rPr>
        <w:t>int</w:t>
      </w:r>
      <w:proofErr w:type="spellEnd"/>
      <w:r w:rsidRPr="00F0218A">
        <w:rPr>
          <w:rFonts w:ascii="Consolas" w:eastAsia="Times New Roman" w:hAnsi="Consolas" w:cs="Consolas"/>
          <w:color w:val="000000"/>
          <w:lang w:eastAsia="en-IN" w:bidi="kn-IN"/>
        </w:rPr>
        <w:t xml:space="preserve"> i=</w:t>
      </w:r>
      <w:r w:rsidRPr="00F0218A">
        <w:rPr>
          <w:rFonts w:ascii="Consolas" w:eastAsia="Times New Roman" w:hAnsi="Consolas" w:cs="Consolas"/>
          <w:color w:val="800000"/>
          <w:lang w:eastAsia="en-IN" w:bidi="kn-IN"/>
        </w:rPr>
        <w:t>0</w:t>
      </w:r>
      <w:r w:rsidRPr="00F0218A">
        <w:rPr>
          <w:rFonts w:ascii="Consolas" w:eastAsia="Times New Roman" w:hAnsi="Consolas" w:cs="Consolas"/>
          <w:color w:val="000000"/>
          <w:lang w:eastAsia="en-IN" w:bidi="kn-IN"/>
        </w:rPr>
        <w:t xml:space="preserve"> ;i&lt;</w:t>
      </w:r>
      <w:r w:rsidRPr="00F0218A">
        <w:rPr>
          <w:rFonts w:ascii="Consolas" w:eastAsia="Times New Roman" w:hAnsi="Consolas" w:cs="Consolas"/>
          <w:color w:val="800000"/>
          <w:lang w:eastAsia="en-IN" w:bidi="kn-IN"/>
        </w:rPr>
        <w:t>10</w:t>
      </w:r>
      <w:r w:rsidRPr="00F0218A">
        <w:rPr>
          <w:rFonts w:ascii="Consolas" w:eastAsia="Times New Roman" w:hAnsi="Consolas" w:cs="Consolas"/>
          <w:color w:val="000000"/>
          <w:lang w:eastAsia="en-IN" w:bidi="kn-IN"/>
        </w:rPr>
        <w:t>;i++)</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2B91AF"/>
          <w:lang w:eastAsia="en-IN" w:bidi="kn-IN"/>
        </w:rPr>
        <w:t>System</w:t>
      </w:r>
      <w:r w:rsidRPr="00F0218A">
        <w:rPr>
          <w:rFonts w:ascii="Consolas" w:eastAsia="Times New Roman" w:hAnsi="Consolas" w:cs="Consolas"/>
          <w:color w:val="000000"/>
          <w:lang w:eastAsia="en-IN" w:bidi="kn-IN"/>
        </w:rPr>
        <w:t>.</w:t>
      </w:r>
      <w:r w:rsidRPr="00F0218A">
        <w:rPr>
          <w:rFonts w:ascii="Consolas" w:eastAsia="Times New Roman" w:hAnsi="Consolas" w:cs="Consolas"/>
          <w:color w:val="00008B"/>
          <w:lang w:eastAsia="en-IN" w:bidi="kn-IN"/>
        </w:rPr>
        <w:t>out</w:t>
      </w:r>
      <w:r w:rsidRPr="00F0218A">
        <w:rPr>
          <w:rFonts w:ascii="Consolas" w:eastAsia="Times New Roman" w:hAnsi="Consolas" w:cs="Consolas"/>
          <w:color w:val="000000"/>
          <w:lang w:eastAsia="en-IN" w:bidi="kn-IN"/>
        </w:rPr>
        <w:t>.println</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800000"/>
          <w:lang w:eastAsia="en-IN" w:bidi="kn-IN"/>
        </w:rPr>
        <w:t>"Printing the count "</w:t>
      </w:r>
      <w:r w:rsidRPr="00F0218A">
        <w:rPr>
          <w:rFonts w:ascii="Consolas" w:eastAsia="Times New Roman" w:hAnsi="Consolas" w:cs="Consolas"/>
          <w:color w:val="000000"/>
          <w:lang w:eastAsia="en-IN" w:bidi="kn-IN"/>
        </w:rPr>
        <w:t xml:space="preserve"> + i);</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2B91AF"/>
          <w:lang w:eastAsia="en-IN" w:bidi="kn-IN"/>
        </w:rPr>
        <w:t>Thread</w:t>
      </w:r>
      <w:r w:rsidRPr="00F0218A">
        <w:rPr>
          <w:rFonts w:ascii="Consolas" w:eastAsia="Times New Roman" w:hAnsi="Consolas" w:cs="Consolas"/>
          <w:color w:val="000000"/>
          <w:lang w:eastAsia="en-IN" w:bidi="kn-IN"/>
        </w:rPr>
        <w:t>.sleep</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800000"/>
          <w:lang w:eastAsia="en-IN" w:bidi="kn-IN"/>
        </w:rPr>
        <w:t>1000</w:t>
      </w:r>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00008B"/>
          <w:lang w:eastAsia="en-IN" w:bidi="kn-IN"/>
        </w:rPr>
        <w:t>catch</w:t>
      </w:r>
      <w:r w:rsidRPr="00F0218A">
        <w:rPr>
          <w:rFonts w:ascii="Consolas" w:eastAsia="Times New Roman" w:hAnsi="Consolas" w:cs="Consolas"/>
          <w:color w:val="000000"/>
          <w:lang w:eastAsia="en-IN" w:bidi="kn-IN"/>
        </w:rPr>
        <w:t>(</w:t>
      </w:r>
      <w:proofErr w:type="spellStart"/>
      <w:proofErr w:type="gramEnd"/>
      <w:r w:rsidRPr="00F0218A">
        <w:rPr>
          <w:rFonts w:ascii="Consolas" w:eastAsia="Times New Roman" w:hAnsi="Consolas" w:cs="Consolas"/>
          <w:color w:val="2B91AF"/>
          <w:lang w:eastAsia="en-IN" w:bidi="kn-IN"/>
        </w:rPr>
        <w:t>InterruptedException</w:t>
      </w:r>
      <w:proofErr w:type="spellEnd"/>
      <w:r w:rsidRPr="00F0218A">
        <w:rPr>
          <w:rFonts w:ascii="Consolas" w:eastAsia="Times New Roman" w:hAnsi="Consolas" w:cs="Consolas"/>
          <w:color w:val="000000"/>
          <w:lang w:eastAsia="en-IN" w:bidi="kn-IN"/>
        </w:rPr>
        <w:t xml:space="preserve"> e)</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2B91AF"/>
          <w:lang w:eastAsia="en-IN" w:bidi="kn-IN"/>
        </w:rPr>
        <w:t>System</w:t>
      </w:r>
      <w:r w:rsidRPr="00F0218A">
        <w:rPr>
          <w:rFonts w:ascii="Consolas" w:eastAsia="Times New Roman" w:hAnsi="Consolas" w:cs="Consolas"/>
          <w:color w:val="000000"/>
          <w:lang w:eastAsia="en-IN" w:bidi="kn-IN"/>
        </w:rPr>
        <w:t>.</w:t>
      </w:r>
      <w:r w:rsidRPr="00F0218A">
        <w:rPr>
          <w:rFonts w:ascii="Consolas" w:eastAsia="Times New Roman" w:hAnsi="Consolas" w:cs="Consolas"/>
          <w:color w:val="00008B"/>
          <w:lang w:eastAsia="en-IN" w:bidi="kn-IN"/>
        </w:rPr>
        <w:t>out</w:t>
      </w:r>
      <w:r w:rsidRPr="00F0218A">
        <w:rPr>
          <w:rFonts w:ascii="Consolas" w:eastAsia="Times New Roman" w:hAnsi="Consolas" w:cs="Consolas"/>
          <w:color w:val="000000"/>
          <w:lang w:eastAsia="en-IN" w:bidi="kn-IN"/>
        </w:rPr>
        <w:t>.println</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800000"/>
          <w:lang w:eastAsia="en-IN" w:bidi="kn-IN"/>
        </w:rPr>
        <w:t>"my thread interrupted"</w:t>
      </w:r>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2B91AF"/>
          <w:lang w:eastAsia="en-IN" w:bidi="kn-IN"/>
        </w:rPr>
        <w:t>System</w:t>
      </w:r>
      <w:r w:rsidRPr="00F0218A">
        <w:rPr>
          <w:rFonts w:ascii="Consolas" w:eastAsia="Times New Roman" w:hAnsi="Consolas" w:cs="Consolas"/>
          <w:color w:val="000000"/>
          <w:lang w:eastAsia="en-IN" w:bidi="kn-IN"/>
        </w:rPr>
        <w:t>.</w:t>
      </w:r>
      <w:r w:rsidRPr="00F0218A">
        <w:rPr>
          <w:rFonts w:ascii="Consolas" w:eastAsia="Times New Roman" w:hAnsi="Consolas" w:cs="Consolas"/>
          <w:color w:val="00008B"/>
          <w:lang w:eastAsia="en-IN" w:bidi="kn-IN"/>
        </w:rPr>
        <w:t>out</w:t>
      </w:r>
      <w:r w:rsidRPr="00F0218A">
        <w:rPr>
          <w:rFonts w:ascii="Consolas" w:eastAsia="Times New Roman" w:hAnsi="Consolas" w:cs="Consolas"/>
          <w:color w:val="000000"/>
          <w:lang w:eastAsia="en-IN" w:bidi="kn-IN"/>
        </w:rPr>
        <w:t>.println</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800000"/>
          <w:lang w:eastAsia="en-IN" w:bidi="kn-IN"/>
        </w:rPr>
        <w:t>"My thread run is over"</w:t>
      </w: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proofErr w:type="gramStart"/>
      <w:r w:rsidRPr="00F0218A">
        <w:rPr>
          <w:rFonts w:ascii="Consolas" w:eastAsia="Times New Roman" w:hAnsi="Consolas" w:cs="Consolas"/>
          <w:color w:val="00008B"/>
          <w:lang w:eastAsia="en-IN" w:bidi="kn-IN"/>
        </w:rPr>
        <w:t>class</w:t>
      </w:r>
      <w:proofErr w:type="gramEnd"/>
      <w:r w:rsidRPr="00F0218A">
        <w:rPr>
          <w:rFonts w:ascii="Consolas" w:eastAsia="Times New Roman" w:hAnsi="Consolas" w:cs="Consolas"/>
          <w:color w:val="000000"/>
          <w:lang w:eastAsia="en-IN" w:bidi="kn-IN"/>
        </w:rPr>
        <w:t xml:space="preserve"> </w:t>
      </w:r>
      <w:proofErr w:type="spellStart"/>
      <w:r w:rsidRPr="00F0218A">
        <w:rPr>
          <w:rFonts w:ascii="Consolas" w:eastAsia="Times New Roman" w:hAnsi="Consolas" w:cs="Consolas"/>
          <w:color w:val="2B91AF"/>
          <w:lang w:eastAsia="en-IN" w:bidi="kn-IN"/>
        </w:rPr>
        <w:t>ExtendingExample</w:t>
      </w:r>
      <w:proofErr w:type="spellEnd"/>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00008B"/>
          <w:lang w:eastAsia="en-IN" w:bidi="kn-IN"/>
        </w:rPr>
        <w:t>public</w:t>
      </w:r>
      <w:proofErr w:type="gramEnd"/>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00008B"/>
          <w:lang w:eastAsia="en-IN" w:bidi="kn-IN"/>
        </w:rPr>
        <w:t>static</w:t>
      </w:r>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00008B"/>
          <w:lang w:eastAsia="en-IN" w:bidi="kn-IN"/>
        </w:rPr>
        <w:t>void</w:t>
      </w:r>
      <w:r w:rsidRPr="00F0218A">
        <w:rPr>
          <w:rFonts w:ascii="Consolas" w:eastAsia="Times New Roman" w:hAnsi="Consolas" w:cs="Consolas"/>
          <w:color w:val="000000"/>
          <w:lang w:eastAsia="en-IN" w:bidi="kn-IN"/>
        </w:rPr>
        <w:t xml:space="preserve"> main(</w:t>
      </w:r>
      <w:r w:rsidRPr="00F0218A">
        <w:rPr>
          <w:rFonts w:ascii="Consolas" w:eastAsia="Times New Roman" w:hAnsi="Consolas" w:cs="Consolas"/>
          <w:color w:val="2B91AF"/>
          <w:lang w:eastAsia="en-IN" w:bidi="kn-IN"/>
        </w:rPr>
        <w:t>String</w:t>
      </w:r>
      <w:r w:rsidRPr="00F0218A">
        <w:rPr>
          <w:rFonts w:ascii="Consolas" w:eastAsia="Times New Roman" w:hAnsi="Consolas" w:cs="Consolas"/>
          <w:color w:val="000000"/>
          <w:lang w:eastAsia="en-IN" w:bidi="kn-IN"/>
        </w:rPr>
        <w:t xml:space="preserve"> </w:t>
      </w:r>
      <w:proofErr w:type="spellStart"/>
      <w:r w:rsidRPr="00F0218A">
        <w:rPr>
          <w:rFonts w:ascii="Consolas" w:eastAsia="Times New Roman" w:hAnsi="Consolas" w:cs="Consolas"/>
          <w:color w:val="000000"/>
          <w:lang w:eastAsia="en-IN" w:bidi="kn-IN"/>
        </w:rPr>
        <w:t>args</w:t>
      </w:r>
      <w:proofErr w:type="spellEnd"/>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2B91AF"/>
          <w:lang w:eastAsia="en-IN" w:bidi="kn-IN"/>
        </w:rPr>
        <w:t>Count</w:t>
      </w:r>
      <w:r w:rsidRPr="00F0218A">
        <w:rPr>
          <w:rFonts w:ascii="Consolas" w:eastAsia="Times New Roman" w:hAnsi="Consolas" w:cs="Consolas"/>
          <w:color w:val="000000"/>
          <w:lang w:eastAsia="en-IN" w:bidi="kn-IN"/>
        </w:rPr>
        <w:t xml:space="preserve"> </w:t>
      </w:r>
      <w:proofErr w:type="spellStart"/>
      <w:r w:rsidRPr="00F0218A">
        <w:rPr>
          <w:rFonts w:ascii="Consolas" w:eastAsia="Times New Roman" w:hAnsi="Consolas" w:cs="Consolas"/>
          <w:color w:val="000000"/>
          <w:lang w:eastAsia="en-IN" w:bidi="kn-IN"/>
        </w:rPr>
        <w:t>cnt</w:t>
      </w:r>
      <w:proofErr w:type="spellEnd"/>
      <w:r w:rsidRPr="00F0218A">
        <w:rPr>
          <w:rFonts w:ascii="Consolas" w:eastAsia="Times New Roman" w:hAnsi="Consolas" w:cs="Consolas"/>
          <w:color w:val="000000"/>
          <w:lang w:eastAsia="en-IN" w:bidi="kn-IN"/>
        </w:rPr>
        <w:t xml:space="preserve"> = </w:t>
      </w:r>
      <w:r w:rsidRPr="00F0218A">
        <w:rPr>
          <w:rFonts w:ascii="Consolas" w:eastAsia="Times New Roman" w:hAnsi="Consolas" w:cs="Consolas"/>
          <w:color w:val="00008B"/>
          <w:lang w:eastAsia="en-IN" w:bidi="kn-IN"/>
        </w:rPr>
        <w:t>new</w:t>
      </w: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2B91AF"/>
          <w:lang w:eastAsia="en-IN" w:bidi="kn-IN"/>
        </w:rPr>
        <w:t>Count</w:t>
      </w:r>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00008B"/>
          <w:lang w:eastAsia="en-IN" w:bidi="kn-IN"/>
        </w:rPr>
        <w:t>try</w:t>
      </w:r>
      <w:proofErr w:type="gramEnd"/>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00008B"/>
          <w:lang w:eastAsia="en-IN" w:bidi="kn-IN"/>
        </w:rPr>
        <w:t>while</w:t>
      </w:r>
      <w:r w:rsidRPr="00F0218A">
        <w:rPr>
          <w:rFonts w:ascii="Consolas" w:eastAsia="Times New Roman" w:hAnsi="Consolas" w:cs="Consolas"/>
          <w:color w:val="000000"/>
          <w:lang w:eastAsia="en-IN" w:bidi="kn-IN"/>
        </w:rPr>
        <w:t>(</w:t>
      </w:r>
      <w:proofErr w:type="spellStart"/>
      <w:proofErr w:type="gramEnd"/>
      <w:r w:rsidRPr="00F0218A">
        <w:rPr>
          <w:rFonts w:ascii="Consolas" w:eastAsia="Times New Roman" w:hAnsi="Consolas" w:cs="Consolas"/>
          <w:color w:val="000000"/>
          <w:lang w:eastAsia="en-IN" w:bidi="kn-IN"/>
        </w:rPr>
        <w:t>cnt.isAlive</w:t>
      </w:r>
      <w:proofErr w:type="spellEnd"/>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2B91AF"/>
          <w:lang w:eastAsia="en-IN" w:bidi="kn-IN"/>
        </w:rPr>
        <w:t>System</w:t>
      </w:r>
      <w:r w:rsidRPr="00F0218A">
        <w:rPr>
          <w:rFonts w:ascii="Consolas" w:eastAsia="Times New Roman" w:hAnsi="Consolas" w:cs="Consolas"/>
          <w:color w:val="000000"/>
          <w:lang w:eastAsia="en-IN" w:bidi="kn-IN"/>
        </w:rPr>
        <w:t>.</w:t>
      </w:r>
      <w:r w:rsidRPr="00F0218A">
        <w:rPr>
          <w:rFonts w:ascii="Consolas" w:eastAsia="Times New Roman" w:hAnsi="Consolas" w:cs="Consolas"/>
          <w:color w:val="00008B"/>
          <w:lang w:eastAsia="en-IN" w:bidi="kn-IN"/>
        </w:rPr>
        <w:t>out</w:t>
      </w:r>
      <w:r w:rsidRPr="00F0218A">
        <w:rPr>
          <w:rFonts w:ascii="Consolas" w:eastAsia="Times New Roman" w:hAnsi="Consolas" w:cs="Consolas"/>
          <w:color w:val="000000"/>
          <w:lang w:eastAsia="en-IN" w:bidi="kn-IN"/>
        </w:rPr>
        <w:t>.println</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800000"/>
          <w:lang w:eastAsia="en-IN" w:bidi="kn-IN"/>
        </w:rPr>
        <w:t>"Main thread will be alive till the child thread is live"</w:t>
      </w:r>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2B91AF"/>
          <w:lang w:eastAsia="en-IN" w:bidi="kn-IN"/>
        </w:rPr>
        <w:t>Thread</w:t>
      </w:r>
      <w:r w:rsidRPr="00F0218A">
        <w:rPr>
          <w:rFonts w:ascii="Consolas" w:eastAsia="Times New Roman" w:hAnsi="Consolas" w:cs="Consolas"/>
          <w:color w:val="000000"/>
          <w:lang w:eastAsia="en-IN" w:bidi="kn-IN"/>
        </w:rPr>
        <w:t>.sleep</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800000"/>
          <w:lang w:eastAsia="en-IN" w:bidi="kn-IN"/>
        </w:rPr>
        <w:t>1500</w:t>
      </w:r>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00008B"/>
          <w:lang w:eastAsia="en-IN" w:bidi="kn-IN"/>
        </w:rPr>
        <w:t>catch</w:t>
      </w:r>
      <w:r w:rsidRPr="00F0218A">
        <w:rPr>
          <w:rFonts w:ascii="Consolas" w:eastAsia="Times New Roman" w:hAnsi="Consolas" w:cs="Consolas"/>
          <w:color w:val="000000"/>
          <w:lang w:eastAsia="en-IN" w:bidi="kn-IN"/>
        </w:rPr>
        <w:t>(</w:t>
      </w:r>
      <w:proofErr w:type="spellStart"/>
      <w:proofErr w:type="gramEnd"/>
      <w:r w:rsidRPr="00F0218A">
        <w:rPr>
          <w:rFonts w:ascii="Consolas" w:eastAsia="Times New Roman" w:hAnsi="Consolas" w:cs="Consolas"/>
          <w:color w:val="2B91AF"/>
          <w:lang w:eastAsia="en-IN" w:bidi="kn-IN"/>
        </w:rPr>
        <w:t>InterruptedException</w:t>
      </w:r>
      <w:proofErr w:type="spellEnd"/>
      <w:r w:rsidRPr="00F0218A">
        <w:rPr>
          <w:rFonts w:ascii="Consolas" w:eastAsia="Times New Roman" w:hAnsi="Consolas" w:cs="Consolas"/>
          <w:color w:val="000000"/>
          <w:lang w:eastAsia="en-IN" w:bidi="kn-IN"/>
        </w:rPr>
        <w:t xml:space="preserve"> e)</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2B91AF"/>
          <w:lang w:eastAsia="en-IN" w:bidi="kn-IN"/>
        </w:rPr>
        <w:t>System</w:t>
      </w:r>
      <w:r w:rsidRPr="00F0218A">
        <w:rPr>
          <w:rFonts w:ascii="Consolas" w:eastAsia="Times New Roman" w:hAnsi="Consolas" w:cs="Consolas"/>
          <w:color w:val="000000"/>
          <w:lang w:eastAsia="en-IN" w:bidi="kn-IN"/>
        </w:rPr>
        <w:t>.</w:t>
      </w:r>
      <w:r w:rsidRPr="00F0218A">
        <w:rPr>
          <w:rFonts w:ascii="Consolas" w:eastAsia="Times New Roman" w:hAnsi="Consolas" w:cs="Consolas"/>
          <w:color w:val="00008B"/>
          <w:lang w:eastAsia="en-IN" w:bidi="kn-IN"/>
        </w:rPr>
        <w:t>out</w:t>
      </w:r>
      <w:r w:rsidRPr="00F0218A">
        <w:rPr>
          <w:rFonts w:ascii="Consolas" w:eastAsia="Times New Roman" w:hAnsi="Consolas" w:cs="Consolas"/>
          <w:color w:val="000000"/>
          <w:lang w:eastAsia="en-IN" w:bidi="kn-IN"/>
        </w:rPr>
        <w:t>.println</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800000"/>
          <w:lang w:eastAsia="en-IN" w:bidi="kn-IN"/>
        </w:rPr>
        <w:t>"Main thread interrupted"</w:t>
      </w:r>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2B91AF"/>
          <w:lang w:eastAsia="en-IN" w:bidi="kn-IN"/>
        </w:rPr>
        <w:t>System</w:t>
      </w:r>
      <w:r w:rsidRPr="00F0218A">
        <w:rPr>
          <w:rFonts w:ascii="Consolas" w:eastAsia="Times New Roman" w:hAnsi="Consolas" w:cs="Consolas"/>
          <w:color w:val="000000"/>
          <w:lang w:eastAsia="en-IN" w:bidi="kn-IN"/>
        </w:rPr>
        <w:t>.</w:t>
      </w:r>
      <w:r w:rsidRPr="00F0218A">
        <w:rPr>
          <w:rFonts w:ascii="Consolas" w:eastAsia="Times New Roman" w:hAnsi="Consolas" w:cs="Consolas"/>
          <w:color w:val="00008B"/>
          <w:lang w:eastAsia="en-IN" w:bidi="kn-IN"/>
        </w:rPr>
        <w:t>out</w:t>
      </w:r>
      <w:r w:rsidRPr="00F0218A">
        <w:rPr>
          <w:rFonts w:ascii="Consolas" w:eastAsia="Times New Roman" w:hAnsi="Consolas" w:cs="Consolas"/>
          <w:color w:val="000000"/>
          <w:lang w:eastAsia="en-IN" w:bidi="kn-IN"/>
        </w:rPr>
        <w:t>.println</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800000"/>
          <w:lang w:eastAsia="en-IN" w:bidi="kn-IN"/>
        </w:rPr>
        <w:t>"Main thread's run is over"</w:t>
      </w: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22426"/>
          <w:lang w:eastAsia="en-IN" w:bidi="kn-IN"/>
        </w:rPr>
      </w:pPr>
      <w:r w:rsidRPr="00F0218A">
        <w:rPr>
          <w:rFonts w:ascii="Consolas" w:eastAsia="Times New Roman" w:hAnsi="Consolas" w:cs="Consolas"/>
          <w:color w:val="000000"/>
          <w:lang w:eastAsia="en-IN" w:bidi="kn-IN"/>
        </w:rPr>
        <w:t>}</w:t>
      </w:r>
    </w:p>
    <w:p w:rsidR="00F0218A" w:rsidRPr="00F0218A" w:rsidRDefault="00F0218A" w:rsidP="00F0218A">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b/>
          <w:bCs/>
          <w:color w:val="222426"/>
          <w:sz w:val="24"/>
          <w:szCs w:val="24"/>
          <w:lang w:eastAsia="en-IN" w:bidi="kn-IN"/>
        </w:rPr>
        <w:t>Output: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proofErr w:type="gramStart"/>
      <w:r w:rsidRPr="00F0218A">
        <w:rPr>
          <w:rFonts w:ascii="Consolas" w:eastAsia="Times New Roman" w:hAnsi="Consolas" w:cs="Consolas"/>
          <w:color w:val="00008B"/>
          <w:lang w:eastAsia="en-IN" w:bidi="kn-IN"/>
        </w:rPr>
        <w:t>my</w:t>
      </w:r>
      <w:proofErr w:type="gramEnd"/>
      <w:r w:rsidRPr="00F0218A">
        <w:rPr>
          <w:rFonts w:ascii="Consolas" w:eastAsia="Times New Roman" w:hAnsi="Consolas" w:cs="Consolas"/>
          <w:color w:val="000000"/>
          <w:lang w:eastAsia="en-IN" w:bidi="kn-IN"/>
        </w:rPr>
        <w:t xml:space="preserve"> thread </w:t>
      </w:r>
      <w:proofErr w:type="spellStart"/>
      <w:r w:rsidRPr="00F0218A">
        <w:rPr>
          <w:rFonts w:ascii="Consolas" w:eastAsia="Times New Roman" w:hAnsi="Consolas" w:cs="Consolas"/>
          <w:color w:val="000000"/>
          <w:lang w:eastAsia="en-IN" w:bidi="kn-IN"/>
        </w:rPr>
        <w:t>createdThread</w:t>
      </w:r>
      <w:proofErr w:type="spellEnd"/>
      <w:r w:rsidRPr="00F0218A">
        <w:rPr>
          <w:rFonts w:ascii="Consolas" w:eastAsia="Times New Roman" w:hAnsi="Consolas" w:cs="Consolas"/>
          <w:color w:val="000000"/>
          <w:lang w:eastAsia="en-IN" w:bidi="kn-IN"/>
        </w:rPr>
        <w:t>[</w:t>
      </w:r>
      <w:r w:rsidRPr="00F0218A">
        <w:rPr>
          <w:rFonts w:ascii="Consolas" w:eastAsia="Times New Roman" w:hAnsi="Consolas" w:cs="Consolas"/>
          <w:color w:val="00008B"/>
          <w:lang w:eastAsia="en-IN" w:bidi="kn-IN"/>
        </w:rPr>
        <w:t>my</w:t>
      </w:r>
      <w:r w:rsidRPr="00F0218A">
        <w:rPr>
          <w:rFonts w:ascii="Consolas" w:eastAsia="Times New Roman" w:hAnsi="Consolas" w:cs="Consolas"/>
          <w:color w:val="000000"/>
          <w:lang w:eastAsia="en-IN" w:bidi="kn-IN"/>
        </w:rPr>
        <w:t xml:space="preserve"> runnable thread,</w:t>
      </w:r>
      <w:r w:rsidRPr="00F0218A">
        <w:rPr>
          <w:rFonts w:ascii="Consolas" w:eastAsia="Times New Roman" w:hAnsi="Consolas" w:cs="Consolas"/>
          <w:color w:val="800000"/>
          <w:lang w:eastAsia="en-IN" w:bidi="kn-IN"/>
        </w:rPr>
        <w:t>5</w:t>
      </w:r>
      <w:r w:rsidRPr="00F0218A">
        <w:rPr>
          <w:rFonts w:ascii="Consolas" w:eastAsia="Times New Roman" w:hAnsi="Consolas" w:cs="Consolas"/>
          <w:color w:val="000000"/>
          <w:lang w:eastAsia="en-IN" w:bidi="kn-IN"/>
        </w:rPr>
        <w:t>,main]</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Main</w:t>
      </w:r>
      <w:r w:rsidRPr="00F0218A">
        <w:rPr>
          <w:rFonts w:ascii="Consolas" w:eastAsia="Times New Roman" w:hAnsi="Consolas" w:cs="Consolas"/>
          <w:color w:val="000000"/>
          <w:lang w:eastAsia="en-IN" w:bidi="kn-IN"/>
        </w:rPr>
        <w:t xml:space="preserve"> thread will be alive till the child thread </w:t>
      </w:r>
      <w:r w:rsidRPr="00F0218A">
        <w:rPr>
          <w:rFonts w:ascii="Consolas" w:eastAsia="Times New Roman" w:hAnsi="Consolas" w:cs="Consolas"/>
          <w:color w:val="00008B"/>
          <w:lang w:eastAsia="en-IN" w:bidi="kn-IN"/>
        </w:rPr>
        <w:t>is</w:t>
      </w:r>
      <w:r w:rsidRPr="00F0218A">
        <w:rPr>
          <w:rFonts w:ascii="Consolas" w:eastAsia="Times New Roman" w:hAnsi="Consolas" w:cs="Consolas"/>
          <w:color w:val="000000"/>
          <w:lang w:eastAsia="en-IN" w:bidi="kn-IN"/>
        </w:rPr>
        <w:t xml:space="preserve"> live</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Printing</w:t>
      </w:r>
      <w:r w:rsidRPr="00F0218A">
        <w:rPr>
          <w:rFonts w:ascii="Consolas" w:eastAsia="Times New Roman" w:hAnsi="Consolas" w:cs="Consolas"/>
          <w:color w:val="000000"/>
          <w:lang w:eastAsia="en-IN" w:bidi="kn-IN"/>
        </w:rPr>
        <w:t xml:space="preserve"> the count </w:t>
      </w:r>
      <w:r w:rsidRPr="00F0218A">
        <w:rPr>
          <w:rFonts w:ascii="Consolas" w:eastAsia="Times New Roman" w:hAnsi="Consolas" w:cs="Consolas"/>
          <w:color w:val="800000"/>
          <w:lang w:eastAsia="en-IN" w:bidi="kn-IN"/>
        </w:rPr>
        <w:t>0</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Printing</w:t>
      </w:r>
      <w:r w:rsidRPr="00F0218A">
        <w:rPr>
          <w:rFonts w:ascii="Consolas" w:eastAsia="Times New Roman" w:hAnsi="Consolas" w:cs="Consolas"/>
          <w:color w:val="000000"/>
          <w:lang w:eastAsia="en-IN" w:bidi="kn-IN"/>
        </w:rPr>
        <w:t xml:space="preserve"> the count </w:t>
      </w:r>
      <w:r w:rsidRPr="00F0218A">
        <w:rPr>
          <w:rFonts w:ascii="Consolas" w:eastAsia="Times New Roman" w:hAnsi="Consolas" w:cs="Consolas"/>
          <w:color w:val="800000"/>
          <w:lang w:eastAsia="en-IN" w:bidi="kn-IN"/>
        </w:rPr>
        <w:t>1</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Main</w:t>
      </w:r>
      <w:r w:rsidRPr="00F0218A">
        <w:rPr>
          <w:rFonts w:ascii="Consolas" w:eastAsia="Times New Roman" w:hAnsi="Consolas" w:cs="Consolas"/>
          <w:color w:val="000000"/>
          <w:lang w:eastAsia="en-IN" w:bidi="kn-IN"/>
        </w:rPr>
        <w:t xml:space="preserve"> thread will be alive till the child thread </w:t>
      </w:r>
      <w:r w:rsidRPr="00F0218A">
        <w:rPr>
          <w:rFonts w:ascii="Consolas" w:eastAsia="Times New Roman" w:hAnsi="Consolas" w:cs="Consolas"/>
          <w:color w:val="00008B"/>
          <w:lang w:eastAsia="en-IN" w:bidi="kn-IN"/>
        </w:rPr>
        <w:t>is</w:t>
      </w:r>
      <w:r w:rsidRPr="00F0218A">
        <w:rPr>
          <w:rFonts w:ascii="Consolas" w:eastAsia="Times New Roman" w:hAnsi="Consolas" w:cs="Consolas"/>
          <w:color w:val="000000"/>
          <w:lang w:eastAsia="en-IN" w:bidi="kn-IN"/>
        </w:rPr>
        <w:t xml:space="preserve"> live</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Printing</w:t>
      </w:r>
      <w:r w:rsidRPr="00F0218A">
        <w:rPr>
          <w:rFonts w:ascii="Consolas" w:eastAsia="Times New Roman" w:hAnsi="Consolas" w:cs="Consolas"/>
          <w:color w:val="000000"/>
          <w:lang w:eastAsia="en-IN" w:bidi="kn-IN"/>
        </w:rPr>
        <w:t xml:space="preserve"> the count </w:t>
      </w:r>
      <w:r w:rsidRPr="00F0218A">
        <w:rPr>
          <w:rFonts w:ascii="Consolas" w:eastAsia="Times New Roman" w:hAnsi="Consolas" w:cs="Consolas"/>
          <w:color w:val="800000"/>
          <w:lang w:eastAsia="en-IN" w:bidi="kn-IN"/>
        </w:rPr>
        <w:t>2</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Main</w:t>
      </w:r>
      <w:r w:rsidRPr="00F0218A">
        <w:rPr>
          <w:rFonts w:ascii="Consolas" w:eastAsia="Times New Roman" w:hAnsi="Consolas" w:cs="Consolas"/>
          <w:color w:val="000000"/>
          <w:lang w:eastAsia="en-IN" w:bidi="kn-IN"/>
        </w:rPr>
        <w:t xml:space="preserve"> thread will be alive till the child thread </w:t>
      </w:r>
      <w:r w:rsidRPr="00F0218A">
        <w:rPr>
          <w:rFonts w:ascii="Consolas" w:eastAsia="Times New Roman" w:hAnsi="Consolas" w:cs="Consolas"/>
          <w:color w:val="00008B"/>
          <w:lang w:eastAsia="en-IN" w:bidi="kn-IN"/>
        </w:rPr>
        <w:t>is</w:t>
      </w:r>
      <w:r w:rsidRPr="00F0218A">
        <w:rPr>
          <w:rFonts w:ascii="Consolas" w:eastAsia="Times New Roman" w:hAnsi="Consolas" w:cs="Consolas"/>
          <w:color w:val="000000"/>
          <w:lang w:eastAsia="en-IN" w:bidi="kn-IN"/>
        </w:rPr>
        <w:t xml:space="preserve"> live</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Printing</w:t>
      </w:r>
      <w:r w:rsidRPr="00F0218A">
        <w:rPr>
          <w:rFonts w:ascii="Consolas" w:eastAsia="Times New Roman" w:hAnsi="Consolas" w:cs="Consolas"/>
          <w:color w:val="000000"/>
          <w:lang w:eastAsia="en-IN" w:bidi="kn-IN"/>
        </w:rPr>
        <w:t xml:space="preserve"> the count </w:t>
      </w:r>
      <w:r w:rsidRPr="00F0218A">
        <w:rPr>
          <w:rFonts w:ascii="Consolas" w:eastAsia="Times New Roman" w:hAnsi="Consolas" w:cs="Consolas"/>
          <w:color w:val="800000"/>
          <w:lang w:eastAsia="en-IN" w:bidi="kn-IN"/>
        </w:rPr>
        <w:t>3</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Printing</w:t>
      </w:r>
      <w:r w:rsidRPr="00F0218A">
        <w:rPr>
          <w:rFonts w:ascii="Consolas" w:eastAsia="Times New Roman" w:hAnsi="Consolas" w:cs="Consolas"/>
          <w:color w:val="000000"/>
          <w:lang w:eastAsia="en-IN" w:bidi="kn-IN"/>
        </w:rPr>
        <w:t xml:space="preserve"> the count </w:t>
      </w:r>
      <w:r w:rsidRPr="00F0218A">
        <w:rPr>
          <w:rFonts w:ascii="Consolas" w:eastAsia="Times New Roman" w:hAnsi="Consolas" w:cs="Consolas"/>
          <w:color w:val="800000"/>
          <w:lang w:eastAsia="en-IN" w:bidi="kn-IN"/>
        </w:rPr>
        <w:t>4</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Main</w:t>
      </w:r>
      <w:r w:rsidRPr="00F0218A">
        <w:rPr>
          <w:rFonts w:ascii="Consolas" w:eastAsia="Times New Roman" w:hAnsi="Consolas" w:cs="Consolas"/>
          <w:color w:val="000000"/>
          <w:lang w:eastAsia="en-IN" w:bidi="kn-IN"/>
        </w:rPr>
        <w:t xml:space="preserve"> thread will be alive till the child thread </w:t>
      </w:r>
      <w:r w:rsidRPr="00F0218A">
        <w:rPr>
          <w:rFonts w:ascii="Consolas" w:eastAsia="Times New Roman" w:hAnsi="Consolas" w:cs="Consolas"/>
          <w:color w:val="00008B"/>
          <w:lang w:eastAsia="en-IN" w:bidi="kn-IN"/>
        </w:rPr>
        <w:t>is</w:t>
      </w:r>
      <w:r w:rsidRPr="00F0218A">
        <w:rPr>
          <w:rFonts w:ascii="Consolas" w:eastAsia="Times New Roman" w:hAnsi="Consolas" w:cs="Consolas"/>
          <w:color w:val="000000"/>
          <w:lang w:eastAsia="en-IN" w:bidi="kn-IN"/>
        </w:rPr>
        <w:t xml:space="preserve"> live</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Printing</w:t>
      </w:r>
      <w:r w:rsidRPr="00F0218A">
        <w:rPr>
          <w:rFonts w:ascii="Consolas" w:eastAsia="Times New Roman" w:hAnsi="Consolas" w:cs="Consolas"/>
          <w:color w:val="000000"/>
          <w:lang w:eastAsia="en-IN" w:bidi="kn-IN"/>
        </w:rPr>
        <w:t xml:space="preserve"> the count </w:t>
      </w:r>
      <w:r w:rsidRPr="00F0218A">
        <w:rPr>
          <w:rFonts w:ascii="Consolas" w:eastAsia="Times New Roman" w:hAnsi="Consolas" w:cs="Consolas"/>
          <w:color w:val="800000"/>
          <w:lang w:eastAsia="en-IN" w:bidi="kn-IN"/>
        </w:rPr>
        <w:t>5</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Main</w:t>
      </w:r>
      <w:r w:rsidRPr="00F0218A">
        <w:rPr>
          <w:rFonts w:ascii="Consolas" w:eastAsia="Times New Roman" w:hAnsi="Consolas" w:cs="Consolas"/>
          <w:color w:val="000000"/>
          <w:lang w:eastAsia="en-IN" w:bidi="kn-IN"/>
        </w:rPr>
        <w:t xml:space="preserve"> thread will be alive till the child thread </w:t>
      </w:r>
      <w:r w:rsidRPr="00F0218A">
        <w:rPr>
          <w:rFonts w:ascii="Consolas" w:eastAsia="Times New Roman" w:hAnsi="Consolas" w:cs="Consolas"/>
          <w:color w:val="00008B"/>
          <w:lang w:eastAsia="en-IN" w:bidi="kn-IN"/>
        </w:rPr>
        <w:t>is</w:t>
      </w:r>
      <w:r w:rsidRPr="00F0218A">
        <w:rPr>
          <w:rFonts w:ascii="Consolas" w:eastAsia="Times New Roman" w:hAnsi="Consolas" w:cs="Consolas"/>
          <w:color w:val="000000"/>
          <w:lang w:eastAsia="en-IN" w:bidi="kn-IN"/>
        </w:rPr>
        <w:t xml:space="preserve"> live</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Printing</w:t>
      </w:r>
      <w:r w:rsidRPr="00F0218A">
        <w:rPr>
          <w:rFonts w:ascii="Consolas" w:eastAsia="Times New Roman" w:hAnsi="Consolas" w:cs="Consolas"/>
          <w:color w:val="000000"/>
          <w:lang w:eastAsia="en-IN" w:bidi="kn-IN"/>
        </w:rPr>
        <w:t xml:space="preserve"> the count </w:t>
      </w:r>
      <w:r w:rsidRPr="00F0218A">
        <w:rPr>
          <w:rFonts w:ascii="Consolas" w:eastAsia="Times New Roman" w:hAnsi="Consolas" w:cs="Consolas"/>
          <w:color w:val="800000"/>
          <w:lang w:eastAsia="en-IN" w:bidi="kn-IN"/>
        </w:rPr>
        <w:t>6</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Printing</w:t>
      </w:r>
      <w:r w:rsidRPr="00F0218A">
        <w:rPr>
          <w:rFonts w:ascii="Consolas" w:eastAsia="Times New Roman" w:hAnsi="Consolas" w:cs="Consolas"/>
          <w:color w:val="000000"/>
          <w:lang w:eastAsia="en-IN" w:bidi="kn-IN"/>
        </w:rPr>
        <w:t xml:space="preserve"> the count </w:t>
      </w:r>
      <w:r w:rsidRPr="00F0218A">
        <w:rPr>
          <w:rFonts w:ascii="Consolas" w:eastAsia="Times New Roman" w:hAnsi="Consolas" w:cs="Consolas"/>
          <w:color w:val="800000"/>
          <w:lang w:eastAsia="en-IN" w:bidi="kn-IN"/>
        </w:rPr>
        <w:t>7</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Main</w:t>
      </w:r>
      <w:r w:rsidRPr="00F0218A">
        <w:rPr>
          <w:rFonts w:ascii="Consolas" w:eastAsia="Times New Roman" w:hAnsi="Consolas" w:cs="Consolas"/>
          <w:color w:val="000000"/>
          <w:lang w:eastAsia="en-IN" w:bidi="kn-IN"/>
        </w:rPr>
        <w:t xml:space="preserve"> thread will be alive till the child thread </w:t>
      </w:r>
      <w:r w:rsidRPr="00F0218A">
        <w:rPr>
          <w:rFonts w:ascii="Consolas" w:eastAsia="Times New Roman" w:hAnsi="Consolas" w:cs="Consolas"/>
          <w:color w:val="00008B"/>
          <w:lang w:eastAsia="en-IN" w:bidi="kn-IN"/>
        </w:rPr>
        <w:t>is</w:t>
      </w:r>
      <w:r w:rsidRPr="00F0218A">
        <w:rPr>
          <w:rFonts w:ascii="Consolas" w:eastAsia="Times New Roman" w:hAnsi="Consolas" w:cs="Consolas"/>
          <w:color w:val="000000"/>
          <w:lang w:eastAsia="en-IN" w:bidi="kn-IN"/>
        </w:rPr>
        <w:t xml:space="preserve"> live</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Printing</w:t>
      </w:r>
      <w:r w:rsidRPr="00F0218A">
        <w:rPr>
          <w:rFonts w:ascii="Consolas" w:eastAsia="Times New Roman" w:hAnsi="Consolas" w:cs="Consolas"/>
          <w:color w:val="000000"/>
          <w:lang w:eastAsia="en-IN" w:bidi="kn-IN"/>
        </w:rPr>
        <w:t xml:space="preserve"> the count </w:t>
      </w:r>
      <w:r w:rsidRPr="00F0218A">
        <w:rPr>
          <w:rFonts w:ascii="Consolas" w:eastAsia="Times New Roman" w:hAnsi="Consolas" w:cs="Consolas"/>
          <w:color w:val="800000"/>
          <w:lang w:eastAsia="en-IN" w:bidi="kn-IN"/>
        </w:rPr>
        <w:t>8</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Main</w:t>
      </w:r>
      <w:r w:rsidRPr="00F0218A">
        <w:rPr>
          <w:rFonts w:ascii="Consolas" w:eastAsia="Times New Roman" w:hAnsi="Consolas" w:cs="Consolas"/>
          <w:color w:val="000000"/>
          <w:lang w:eastAsia="en-IN" w:bidi="kn-IN"/>
        </w:rPr>
        <w:t xml:space="preserve"> thread will be alive till the child thread </w:t>
      </w:r>
      <w:r w:rsidRPr="00F0218A">
        <w:rPr>
          <w:rFonts w:ascii="Consolas" w:eastAsia="Times New Roman" w:hAnsi="Consolas" w:cs="Consolas"/>
          <w:color w:val="00008B"/>
          <w:lang w:eastAsia="en-IN" w:bidi="kn-IN"/>
        </w:rPr>
        <w:t>is</w:t>
      </w:r>
      <w:r w:rsidRPr="00F0218A">
        <w:rPr>
          <w:rFonts w:ascii="Consolas" w:eastAsia="Times New Roman" w:hAnsi="Consolas" w:cs="Consolas"/>
          <w:color w:val="000000"/>
          <w:lang w:eastAsia="en-IN" w:bidi="kn-IN"/>
        </w:rPr>
        <w:t xml:space="preserve"> live</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Printing</w:t>
      </w:r>
      <w:r w:rsidRPr="00F0218A">
        <w:rPr>
          <w:rFonts w:ascii="Consolas" w:eastAsia="Times New Roman" w:hAnsi="Consolas" w:cs="Consolas"/>
          <w:color w:val="000000"/>
          <w:lang w:eastAsia="en-IN" w:bidi="kn-IN"/>
        </w:rPr>
        <w:t xml:space="preserve"> the count </w:t>
      </w:r>
      <w:r w:rsidRPr="00F0218A">
        <w:rPr>
          <w:rFonts w:ascii="Consolas" w:eastAsia="Times New Roman" w:hAnsi="Consolas" w:cs="Consolas"/>
          <w:color w:val="800000"/>
          <w:lang w:eastAsia="en-IN" w:bidi="kn-IN"/>
        </w:rPr>
        <w:t>9</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proofErr w:type="spellStart"/>
      <w:proofErr w:type="gramStart"/>
      <w:r w:rsidRPr="00F0218A">
        <w:rPr>
          <w:rFonts w:ascii="Consolas" w:eastAsia="Times New Roman" w:hAnsi="Consolas" w:cs="Consolas"/>
          <w:color w:val="000000"/>
          <w:lang w:eastAsia="en-IN" w:bidi="kn-IN"/>
        </w:rPr>
        <w:t>mythread</w:t>
      </w:r>
      <w:proofErr w:type="spellEnd"/>
      <w:proofErr w:type="gramEnd"/>
      <w:r w:rsidRPr="00F0218A">
        <w:rPr>
          <w:rFonts w:ascii="Consolas" w:eastAsia="Times New Roman" w:hAnsi="Consolas" w:cs="Consolas"/>
          <w:color w:val="000000"/>
          <w:lang w:eastAsia="en-IN" w:bidi="kn-IN"/>
        </w:rPr>
        <w:t xml:space="preserve"> run </w:t>
      </w:r>
      <w:r w:rsidRPr="00F0218A">
        <w:rPr>
          <w:rFonts w:ascii="Consolas" w:eastAsia="Times New Roman" w:hAnsi="Consolas" w:cs="Consolas"/>
          <w:color w:val="00008B"/>
          <w:lang w:eastAsia="en-IN" w:bidi="kn-IN"/>
        </w:rPr>
        <w:t>is</w:t>
      </w:r>
      <w:r w:rsidRPr="00F0218A">
        <w:rPr>
          <w:rFonts w:ascii="Consolas" w:eastAsia="Times New Roman" w:hAnsi="Consolas" w:cs="Consolas"/>
          <w:color w:val="000000"/>
          <w:lang w:eastAsia="en-IN" w:bidi="kn-IN"/>
        </w:rPr>
        <w:t xml:space="preserve"> over</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22426"/>
          <w:lang w:eastAsia="en-IN" w:bidi="kn-IN"/>
        </w:rPr>
      </w:pPr>
      <w:r w:rsidRPr="00F0218A">
        <w:rPr>
          <w:rFonts w:ascii="Consolas" w:eastAsia="Times New Roman" w:hAnsi="Consolas" w:cs="Consolas"/>
          <w:color w:val="2B91AF"/>
          <w:lang w:eastAsia="en-IN" w:bidi="kn-IN"/>
        </w:rPr>
        <w:t>Main</w:t>
      </w:r>
      <w:r w:rsidRPr="00F0218A">
        <w:rPr>
          <w:rFonts w:ascii="Consolas" w:eastAsia="Times New Roman" w:hAnsi="Consolas" w:cs="Consolas"/>
          <w:color w:val="000000"/>
          <w:lang w:eastAsia="en-IN" w:bidi="kn-IN"/>
        </w:rPr>
        <w:t xml:space="preserve"> thread run </w:t>
      </w:r>
      <w:r w:rsidRPr="00F0218A">
        <w:rPr>
          <w:rFonts w:ascii="Consolas" w:eastAsia="Times New Roman" w:hAnsi="Consolas" w:cs="Consolas"/>
          <w:color w:val="00008B"/>
          <w:lang w:eastAsia="en-IN" w:bidi="kn-IN"/>
        </w:rPr>
        <w:t>is</w:t>
      </w:r>
      <w:r w:rsidRPr="00F0218A">
        <w:rPr>
          <w:rFonts w:ascii="Consolas" w:eastAsia="Times New Roman" w:hAnsi="Consolas" w:cs="Consolas"/>
          <w:color w:val="000000"/>
          <w:lang w:eastAsia="en-IN" w:bidi="kn-IN"/>
        </w:rPr>
        <w:t xml:space="preserve"> over</w:t>
      </w:r>
    </w:p>
    <w:p w:rsidR="00F0218A" w:rsidRPr="00F0218A" w:rsidRDefault="00F0218A" w:rsidP="00F0218A">
      <w:pPr>
        <w:shd w:val="clear" w:color="auto" w:fill="FFFFFF"/>
        <w:spacing w:after="240" w:line="240" w:lineRule="auto"/>
        <w:ind w:left="0"/>
        <w:outlineLvl w:val="2"/>
        <w:rPr>
          <w:rFonts w:ascii="Trebuchet MS" w:eastAsia="Times New Roman" w:hAnsi="Trebuchet MS" w:cs="Times New Roman"/>
          <w:b/>
          <w:bCs/>
          <w:color w:val="000000"/>
          <w:sz w:val="36"/>
          <w:szCs w:val="36"/>
          <w:lang w:eastAsia="en-IN" w:bidi="kn-IN"/>
        </w:rPr>
      </w:pPr>
      <w:r w:rsidRPr="00F0218A">
        <w:rPr>
          <w:rFonts w:ascii="Trebuchet MS" w:eastAsia="Times New Roman" w:hAnsi="Trebuchet MS" w:cs="Times New Roman"/>
          <w:b/>
          <w:bCs/>
          <w:color w:val="000000"/>
          <w:sz w:val="36"/>
          <w:szCs w:val="36"/>
          <w:lang w:eastAsia="en-IN" w:bidi="kn-IN"/>
        </w:rPr>
        <w:t>Method 2: Thread creation by implementing Runnable Interface</w:t>
      </w:r>
    </w:p>
    <w:p w:rsidR="00F0218A" w:rsidRPr="00F0218A" w:rsidRDefault="00F0218A" w:rsidP="00F0218A">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b/>
          <w:bCs/>
          <w:color w:val="222426"/>
          <w:sz w:val="24"/>
          <w:szCs w:val="24"/>
          <w:lang w:eastAsia="en-IN" w:bidi="kn-IN"/>
        </w:rPr>
        <w:t>A Simple Example</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proofErr w:type="gramStart"/>
      <w:r w:rsidRPr="00F0218A">
        <w:rPr>
          <w:rFonts w:ascii="Consolas" w:eastAsia="Times New Roman" w:hAnsi="Consolas" w:cs="Consolas"/>
          <w:color w:val="00008B"/>
          <w:lang w:eastAsia="en-IN" w:bidi="kn-IN"/>
        </w:rPr>
        <w:t>class</w:t>
      </w:r>
      <w:proofErr w:type="gramEnd"/>
      <w:r w:rsidRPr="00F0218A">
        <w:rPr>
          <w:rFonts w:ascii="Consolas" w:eastAsia="Times New Roman" w:hAnsi="Consolas" w:cs="Consolas"/>
          <w:color w:val="000000"/>
          <w:lang w:eastAsia="en-IN" w:bidi="kn-IN"/>
        </w:rPr>
        <w:t xml:space="preserve"> </w:t>
      </w:r>
      <w:proofErr w:type="spellStart"/>
      <w:r w:rsidRPr="00F0218A">
        <w:rPr>
          <w:rFonts w:ascii="Consolas" w:eastAsia="Times New Roman" w:hAnsi="Consolas" w:cs="Consolas"/>
          <w:color w:val="2B91AF"/>
          <w:lang w:eastAsia="en-IN" w:bidi="kn-IN"/>
        </w:rPr>
        <w:t>MultithreadingDemo</w:t>
      </w:r>
      <w:proofErr w:type="spellEnd"/>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00008B"/>
          <w:lang w:eastAsia="en-IN" w:bidi="kn-IN"/>
        </w:rPr>
        <w:t>implements</w:t>
      </w:r>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2B91AF"/>
          <w:lang w:eastAsia="en-IN" w:bidi="kn-IN"/>
        </w:rPr>
        <w:t>Runnable</w:t>
      </w: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00008B"/>
          <w:lang w:eastAsia="en-IN" w:bidi="kn-IN"/>
        </w:rPr>
        <w:t>public</w:t>
      </w:r>
      <w:proofErr w:type="gramEnd"/>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00008B"/>
          <w:lang w:eastAsia="en-IN" w:bidi="kn-IN"/>
        </w:rPr>
        <w:t>void</w:t>
      </w:r>
      <w:r w:rsidRPr="00F0218A">
        <w:rPr>
          <w:rFonts w:ascii="Consolas" w:eastAsia="Times New Roman" w:hAnsi="Consolas" w:cs="Consolas"/>
          <w:color w:val="000000"/>
          <w:lang w:eastAsia="en-IN" w:bidi="kn-IN"/>
        </w:rPr>
        <w:t xml:space="preserve"> run(){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2B91AF"/>
          <w:lang w:eastAsia="en-IN" w:bidi="kn-IN"/>
        </w:rPr>
        <w:t>System</w:t>
      </w:r>
      <w:r w:rsidRPr="00F0218A">
        <w:rPr>
          <w:rFonts w:ascii="Consolas" w:eastAsia="Times New Roman" w:hAnsi="Consolas" w:cs="Consolas"/>
          <w:color w:val="000000"/>
          <w:lang w:eastAsia="en-IN" w:bidi="kn-IN"/>
        </w:rPr>
        <w:t>.</w:t>
      </w:r>
      <w:r w:rsidRPr="00F0218A">
        <w:rPr>
          <w:rFonts w:ascii="Consolas" w:eastAsia="Times New Roman" w:hAnsi="Consolas" w:cs="Consolas"/>
          <w:color w:val="00008B"/>
          <w:lang w:eastAsia="en-IN" w:bidi="kn-IN"/>
        </w:rPr>
        <w:t>out</w:t>
      </w:r>
      <w:r w:rsidRPr="00F0218A">
        <w:rPr>
          <w:rFonts w:ascii="Consolas" w:eastAsia="Times New Roman" w:hAnsi="Consolas" w:cs="Consolas"/>
          <w:color w:val="000000"/>
          <w:lang w:eastAsia="en-IN" w:bidi="kn-IN"/>
        </w:rPr>
        <w:t>.println</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800000"/>
          <w:lang w:eastAsia="en-IN" w:bidi="kn-IN"/>
        </w:rPr>
        <w:t>"My thread is in running state."</w:t>
      </w: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00008B"/>
          <w:lang w:eastAsia="en-IN" w:bidi="kn-IN"/>
        </w:rPr>
        <w:t>public</w:t>
      </w:r>
      <w:proofErr w:type="gramEnd"/>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00008B"/>
          <w:lang w:eastAsia="en-IN" w:bidi="kn-IN"/>
        </w:rPr>
        <w:t>static</w:t>
      </w:r>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00008B"/>
          <w:lang w:eastAsia="en-IN" w:bidi="kn-IN"/>
        </w:rPr>
        <w:t>void</w:t>
      </w:r>
      <w:r w:rsidRPr="00F0218A">
        <w:rPr>
          <w:rFonts w:ascii="Consolas" w:eastAsia="Times New Roman" w:hAnsi="Consolas" w:cs="Consolas"/>
          <w:color w:val="000000"/>
          <w:lang w:eastAsia="en-IN" w:bidi="kn-IN"/>
        </w:rPr>
        <w:t xml:space="preserve"> main(</w:t>
      </w:r>
      <w:r w:rsidRPr="00F0218A">
        <w:rPr>
          <w:rFonts w:ascii="Consolas" w:eastAsia="Times New Roman" w:hAnsi="Consolas" w:cs="Consolas"/>
          <w:color w:val="2B91AF"/>
          <w:lang w:eastAsia="en-IN" w:bidi="kn-IN"/>
        </w:rPr>
        <w:t>String</w:t>
      </w:r>
      <w:r w:rsidRPr="00F0218A">
        <w:rPr>
          <w:rFonts w:ascii="Consolas" w:eastAsia="Times New Roman" w:hAnsi="Consolas" w:cs="Consolas"/>
          <w:color w:val="000000"/>
          <w:lang w:eastAsia="en-IN" w:bidi="kn-IN"/>
        </w:rPr>
        <w:t xml:space="preserve"> </w:t>
      </w:r>
      <w:proofErr w:type="spellStart"/>
      <w:r w:rsidRPr="00F0218A">
        <w:rPr>
          <w:rFonts w:ascii="Consolas" w:eastAsia="Times New Roman" w:hAnsi="Consolas" w:cs="Consolas"/>
          <w:color w:val="000000"/>
          <w:lang w:eastAsia="en-IN" w:bidi="kn-IN"/>
        </w:rPr>
        <w:t>args</w:t>
      </w:r>
      <w:proofErr w:type="spellEnd"/>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r w:rsidRPr="00F0218A">
        <w:rPr>
          <w:rFonts w:ascii="Consolas" w:eastAsia="Times New Roman" w:hAnsi="Consolas" w:cs="Consolas"/>
          <w:color w:val="2B91AF"/>
          <w:lang w:eastAsia="en-IN" w:bidi="kn-IN"/>
        </w:rPr>
        <w:t>MultithreadingDemo</w:t>
      </w:r>
      <w:proofErr w:type="spellEnd"/>
      <w:r w:rsidRPr="00F0218A">
        <w:rPr>
          <w:rFonts w:ascii="Consolas" w:eastAsia="Times New Roman" w:hAnsi="Consolas" w:cs="Consolas"/>
          <w:color w:val="000000"/>
          <w:lang w:eastAsia="en-IN" w:bidi="kn-IN"/>
        </w:rPr>
        <w:t xml:space="preserve"> </w:t>
      </w:r>
      <w:proofErr w:type="spellStart"/>
      <w:r w:rsidRPr="00F0218A">
        <w:rPr>
          <w:rFonts w:ascii="Consolas" w:eastAsia="Times New Roman" w:hAnsi="Consolas" w:cs="Consolas"/>
          <w:color w:val="000000"/>
          <w:lang w:eastAsia="en-IN" w:bidi="kn-IN"/>
        </w:rPr>
        <w:t>obj</w:t>
      </w:r>
      <w:proofErr w:type="spellEnd"/>
      <w:r w:rsidRPr="00F0218A">
        <w:rPr>
          <w:rFonts w:ascii="Consolas" w:eastAsia="Times New Roman" w:hAnsi="Consolas" w:cs="Consolas"/>
          <w:color w:val="000000"/>
          <w:lang w:eastAsia="en-IN" w:bidi="kn-IN"/>
        </w:rPr>
        <w:t>=</w:t>
      </w:r>
      <w:r w:rsidRPr="00F0218A">
        <w:rPr>
          <w:rFonts w:ascii="Consolas" w:eastAsia="Times New Roman" w:hAnsi="Consolas" w:cs="Consolas"/>
          <w:color w:val="00008B"/>
          <w:lang w:eastAsia="en-IN" w:bidi="kn-IN"/>
        </w:rPr>
        <w:t>new</w:t>
      </w: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2B91AF"/>
          <w:lang w:eastAsia="en-IN" w:bidi="kn-IN"/>
        </w:rPr>
        <w:t>MultithreadingDemo</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2B91AF"/>
          <w:lang w:eastAsia="en-IN" w:bidi="kn-IN"/>
        </w:rPr>
        <w:t>Thread</w:t>
      </w:r>
      <w:r w:rsidRPr="00F0218A">
        <w:rPr>
          <w:rFonts w:ascii="Consolas" w:eastAsia="Times New Roman" w:hAnsi="Consolas" w:cs="Consolas"/>
          <w:color w:val="000000"/>
          <w:lang w:eastAsia="en-IN" w:bidi="kn-IN"/>
        </w:rPr>
        <w:t xml:space="preserve"> </w:t>
      </w:r>
      <w:proofErr w:type="spellStart"/>
      <w:r w:rsidRPr="00F0218A">
        <w:rPr>
          <w:rFonts w:ascii="Consolas" w:eastAsia="Times New Roman" w:hAnsi="Consolas" w:cs="Consolas"/>
          <w:color w:val="000000"/>
          <w:lang w:eastAsia="en-IN" w:bidi="kn-IN"/>
        </w:rPr>
        <w:t>tobj</w:t>
      </w:r>
      <w:proofErr w:type="spellEnd"/>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00008B"/>
          <w:lang w:eastAsia="en-IN" w:bidi="kn-IN"/>
        </w:rPr>
        <w:t>new</w:t>
      </w: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2B91AF"/>
          <w:lang w:eastAsia="en-IN" w:bidi="kn-IN"/>
        </w:rPr>
        <w:t>Thread</w:t>
      </w:r>
      <w:r w:rsidRPr="00F0218A">
        <w:rPr>
          <w:rFonts w:ascii="Consolas" w:eastAsia="Times New Roman" w:hAnsi="Consolas" w:cs="Consolas"/>
          <w:color w:val="000000"/>
          <w:lang w:eastAsia="en-IN" w:bidi="kn-IN"/>
        </w:rPr>
        <w:t>(</w:t>
      </w:r>
      <w:proofErr w:type="spellStart"/>
      <w:proofErr w:type="gramEnd"/>
      <w:r w:rsidRPr="00F0218A">
        <w:rPr>
          <w:rFonts w:ascii="Consolas" w:eastAsia="Times New Roman" w:hAnsi="Consolas" w:cs="Consolas"/>
          <w:color w:val="000000"/>
          <w:lang w:eastAsia="en-IN" w:bidi="kn-IN"/>
        </w:rPr>
        <w:t>obj</w:t>
      </w:r>
      <w:proofErr w:type="spellEnd"/>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000000"/>
          <w:lang w:eastAsia="en-IN" w:bidi="kn-IN"/>
        </w:rPr>
        <w:t>tobj.start</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22426"/>
          <w:lang w:eastAsia="en-IN" w:bidi="kn-IN"/>
        </w:rPr>
      </w:pPr>
      <w:r w:rsidRPr="00F0218A">
        <w:rPr>
          <w:rFonts w:ascii="Consolas" w:eastAsia="Times New Roman" w:hAnsi="Consolas" w:cs="Consolas"/>
          <w:color w:val="000000"/>
          <w:lang w:eastAsia="en-IN" w:bidi="kn-IN"/>
        </w:rPr>
        <w:t>}</w:t>
      </w:r>
    </w:p>
    <w:p w:rsidR="00F0218A" w:rsidRPr="00F0218A" w:rsidRDefault="00F0218A" w:rsidP="00F0218A">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b/>
          <w:bCs/>
          <w:color w:val="222426"/>
          <w:sz w:val="24"/>
          <w:szCs w:val="24"/>
          <w:lang w:eastAsia="en-IN" w:bidi="kn-IN"/>
        </w:rPr>
        <w:t>Output: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22426"/>
          <w:lang w:eastAsia="en-IN" w:bidi="kn-IN"/>
        </w:rPr>
      </w:pPr>
      <w:r w:rsidRPr="00F0218A">
        <w:rPr>
          <w:rFonts w:ascii="Consolas" w:eastAsia="Times New Roman" w:hAnsi="Consolas" w:cs="Consolas"/>
          <w:color w:val="2B91AF"/>
          <w:lang w:eastAsia="en-IN" w:bidi="kn-IN"/>
        </w:rPr>
        <w:t>My</w:t>
      </w:r>
      <w:r w:rsidRPr="00F0218A">
        <w:rPr>
          <w:rFonts w:ascii="Consolas" w:eastAsia="Times New Roman" w:hAnsi="Consolas" w:cs="Consolas"/>
          <w:color w:val="000000"/>
          <w:lang w:eastAsia="en-IN" w:bidi="kn-IN"/>
        </w:rPr>
        <w:t xml:space="preserve"> thread </w:t>
      </w:r>
      <w:r w:rsidRPr="00F0218A">
        <w:rPr>
          <w:rFonts w:ascii="Consolas" w:eastAsia="Times New Roman" w:hAnsi="Consolas" w:cs="Consolas"/>
          <w:color w:val="00008B"/>
          <w:lang w:eastAsia="en-IN" w:bidi="kn-IN"/>
        </w:rPr>
        <w:t>is</w:t>
      </w:r>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00008B"/>
          <w:lang w:eastAsia="en-IN" w:bidi="kn-IN"/>
        </w:rPr>
        <w:t>in</w:t>
      </w:r>
      <w:r w:rsidRPr="00F0218A">
        <w:rPr>
          <w:rFonts w:ascii="Consolas" w:eastAsia="Times New Roman" w:hAnsi="Consolas" w:cs="Consolas"/>
          <w:color w:val="000000"/>
          <w:lang w:eastAsia="en-IN" w:bidi="kn-IN"/>
        </w:rPr>
        <w:t xml:space="preserve"> running state.</w:t>
      </w:r>
    </w:p>
    <w:p w:rsidR="00F0218A" w:rsidRPr="00F0218A" w:rsidRDefault="00F0218A" w:rsidP="00F0218A">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b/>
          <w:bCs/>
          <w:color w:val="222426"/>
          <w:sz w:val="24"/>
          <w:szCs w:val="24"/>
          <w:lang w:eastAsia="en-IN" w:bidi="kn-IN"/>
        </w:rPr>
        <w:t>Example Program 2</w:t>
      </w:r>
      <w:proofErr w:type="gramStart"/>
      <w:r w:rsidRPr="00F0218A">
        <w:rPr>
          <w:rFonts w:ascii="Trebuchet MS" w:eastAsia="Times New Roman" w:hAnsi="Trebuchet MS" w:cs="Times New Roman"/>
          <w:b/>
          <w:bCs/>
          <w:color w:val="222426"/>
          <w:sz w:val="24"/>
          <w:szCs w:val="24"/>
          <w:lang w:eastAsia="en-IN" w:bidi="kn-IN"/>
        </w:rPr>
        <w:t>:</w:t>
      </w:r>
      <w:proofErr w:type="gramEnd"/>
      <w:r w:rsidRPr="00F0218A">
        <w:rPr>
          <w:rFonts w:ascii="Trebuchet MS" w:eastAsia="Times New Roman" w:hAnsi="Trebuchet MS" w:cs="Times New Roman"/>
          <w:color w:val="222426"/>
          <w:sz w:val="24"/>
          <w:szCs w:val="24"/>
          <w:lang w:eastAsia="en-IN" w:bidi="kn-IN"/>
        </w:rPr>
        <w:br/>
        <w:t>Observe the output of this program and try to understand what is happening in this program. If you have understood the usage of each thread method then you should not face any issue, understanding this example.</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proofErr w:type="gramStart"/>
      <w:r w:rsidRPr="00F0218A">
        <w:rPr>
          <w:rFonts w:ascii="Consolas" w:eastAsia="Times New Roman" w:hAnsi="Consolas" w:cs="Consolas"/>
          <w:color w:val="00008B"/>
          <w:lang w:eastAsia="en-IN" w:bidi="kn-IN"/>
        </w:rPr>
        <w:t>class</w:t>
      </w:r>
      <w:proofErr w:type="gramEnd"/>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2B91AF"/>
          <w:lang w:eastAsia="en-IN" w:bidi="kn-IN"/>
        </w:rPr>
        <w:t>Count</w:t>
      </w:r>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00008B"/>
          <w:lang w:eastAsia="en-IN" w:bidi="kn-IN"/>
        </w:rPr>
        <w:t>implements</w:t>
      </w:r>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2B91AF"/>
          <w:lang w:eastAsia="en-IN" w:bidi="kn-IN"/>
        </w:rPr>
        <w:t>Runnable</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2B91AF"/>
          <w:lang w:eastAsia="en-IN" w:bidi="kn-IN"/>
        </w:rPr>
        <w:t>Thread</w:t>
      </w: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000000"/>
          <w:lang w:eastAsia="en-IN" w:bidi="kn-IN"/>
        </w:rPr>
        <w:t>mythread</w:t>
      </w:r>
      <w:proofErr w:type="spellEnd"/>
      <w:r w:rsidRPr="00F0218A">
        <w:rPr>
          <w:rFonts w:ascii="Consolas" w:eastAsia="Times New Roman" w:hAnsi="Consolas" w:cs="Consolas"/>
          <w:color w:val="000000"/>
          <w:lang w:eastAsia="en-IN" w:bidi="kn-IN"/>
        </w:rPr>
        <w:t xml:space="preserve"> ;</w:t>
      </w:r>
      <w:proofErr w:type="gramEnd"/>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2B91AF"/>
          <w:lang w:eastAsia="en-IN" w:bidi="kn-IN"/>
        </w:rPr>
        <w:t>Count</w:t>
      </w:r>
      <w:r w:rsidRPr="00F0218A">
        <w:rPr>
          <w:rFonts w:ascii="Consolas" w:eastAsia="Times New Roman" w:hAnsi="Consolas" w:cs="Consolas"/>
          <w:color w:val="000000"/>
          <w:lang w:eastAsia="en-IN" w:bidi="kn-IN"/>
        </w:rPr>
        <w:t>()</w:t>
      </w:r>
      <w:proofErr w:type="gramEnd"/>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000000"/>
          <w:lang w:eastAsia="en-IN" w:bidi="kn-IN"/>
        </w:rPr>
        <w:t>mythread</w:t>
      </w:r>
      <w:proofErr w:type="spellEnd"/>
      <w:proofErr w:type="gramEnd"/>
      <w:r w:rsidRPr="00F0218A">
        <w:rPr>
          <w:rFonts w:ascii="Consolas" w:eastAsia="Times New Roman" w:hAnsi="Consolas" w:cs="Consolas"/>
          <w:color w:val="000000"/>
          <w:lang w:eastAsia="en-IN" w:bidi="kn-IN"/>
        </w:rPr>
        <w:t xml:space="preserve"> = </w:t>
      </w:r>
      <w:r w:rsidRPr="00F0218A">
        <w:rPr>
          <w:rFonts w:ascii="Consolas" w:eastAsia="Times New Roman" w:hAnsi="Consolas" w:cs="Consolas"/>
          <w:color w:val="00008B"/>
          <w:lang w:eastAsia="en-IN" w:bidi="kn-IN"/>
        </w:rPr>
        <w:t>new</w:t>
      </w:r>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2B91AF"/>
          <w:lang w:eastAsia="en-IN" w:bidi="kn-IN"/>
        </w:rPr>
        <w:t>Thread</w:t>
      </w:r>
      <w:r w:rsidRPr="00F0218A">
        <w:rPr>
          <w:rFonts w:ascii="Consolas" w:eastAsia="Times New Roman" w:hAnsi="Consolas" w:cs="Consolas"/>
          <w:color w:val="000000"/>
          <w:lang w:eastAsia="en-IN" w:bidi="kn-IN"/>
        </w:rPr>
        <w:t>(</w:t>
      </w:r>
      <w:r w:rsidRPr="00F0218A">
        <w:rPr>
          <w:rFonts w:ascii="Consolas" w:eastAsia="Times New Roman" w:hAnsi="Consolas" w:cs="Consolas"/>
          <w:color w:val="00008B"/>
          <w:lang w:eastAsia="en-IN" w:bidi="kn-IN"/>
        </w:rPr>
        <w:t>this</w:t>
      </w:r>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800000"/>
          <w:lang w:eastAsia="en-IN" w:bidi="kn-IN"/>
        </w:rPr>
        <w:t>"my runnable thread"</w:t>
      </w:r>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2B91AF"/>
          <w:lang w:eastAsia="en-IN" w:bidi="kn-IN"/>
        </w:rPr>
        <w:t>System</w:t>
      </w:r>
      <w:r w:rsidRPr="00F0218A">
        <w:rPr>
          <w:rFonts w:ascii="Consolas" w:eastAsia="Times New Roman" w:hAnsi="Consolas" w:cs="Consolas"/>
          <w:color w:val="000000"/>
          <w:lang w:eastAsia="en-IN" w:bidi="kn-IN"/>
        </w:rPr>
        <w:t>.</w:t>
      </w:r>
      <w:r w:rsidRPr="00F0218A">
        <w:rPr>
          <w:rFonts w:ascii="Consolas" w:eastAsia="Times New Roman" w:hAnsi="Consolas" w:cs="Consolas"/>
          <w:color w:val="00008B"/>
          <w:lang w:eastAsia="en-IN" w:bidi="kn-IN"/>
        </w:rPr>
        <w:t>out</w:t>
      </w:r>
      <w:r w:rsidRPr="00F0218A">
        <w:rPr>
          <w:rFonts w:ascii="Consolas" w:eastAsia="Times New Roman" w:hAnsi="Consolas" w:cs="Consolas"/>
          <w:color w:val="000000"/>
          <w:lang w:eastAsia="en-IN" w:bidi="kn-IN"/>
        </w:rPr>
        <w:t>.println</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800000"/>
          <w:lang w:eastAsia="en-IN" w:bidi="kn-IN"/>
        </w:rPr>
        <w:t>"my thread created"</w:t>
      </w:r>
      <w:r w:rsidRPr="00F0218A">
        <w:rPr>
          <w:rFonts w:ascii="Consolas" w:eastAsia="Times New Roman" w:hAnsi="Consolas" w:cs="Consolas"/>
          <w:color w:val="000000"/>
          <w:lang w:eastAsia="en-IN" w:bidi="kn-IN"/>
        </w:rPr>
        <w:t xml:space="preserve"> + </w:t>
      </w:r>
      <w:proofErr w:type="spellStart"/>
      <w:r w:rsidRPr="00F0218A">
        <w:rPr>
          <w:rFonts w:ascii="Consolas" w:eastAsia="Times New Roman" w:hAnsi="Consolas" w:cs="Consolas"/>
          <w:color w:val="000000"/>
          <w:lang w:eastAsia="en-IN" w:bidi="kn-IN"/>
        </w:rPr>
        <w:t>mythread</w:t>
      </w:r>
      <w:proofErr w:type="spellEnd"/>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000000"/>
          <w:lang w:eastAsia="en-IN" w:bidi="kn-IN"/>
        </w:rPr>
        <w:t>mythread.start</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00008B"/>
          <w:lang w:eastAsia="en-IN" w:bidi="kn-IN"/>
        </w:rPr>
        <w:t>public</w:t>
      </w:r>
      <w:proofErr w:type="gramEnd"/>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00008B"/>
          <w:lang w:eastAsia="en-IN" w:bidi="kn-IN"/>
        </w:rPr>
        <w:t>void</w:t>
      </w:r>
      <w:r w:rsidRPr="00F0218A">
        <w:rPr>
          <w:rFonts w:ascii="Consolas" w:eastAsia="Times New Roman" w:hAnsi="Consolas" w:cs="Consolas"/>
          <w:color w:val="000000"/>
          <w:lang w:eastAsia="en-IN" w:bidi="kn-IN"/>
        </w:rPr>
        <w:t xml:space="preserve"> run()</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00008B"/>
          <w:lang w:eastAsia="en-IN" w:bidi="kn-IN"/>
        </w:rPr>
        <w:t>try</w:t>
      </w:r>
      <w:proofErr w:type="gramEnd"/>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00008B"/>
          <w:lang w:eastAsia="en-IN" w:bidi="kn-IN"/>
        </w:rPr>
        <w:t>for</w:t>
      </w:r>
      <w:proofErr w:type="gramEnd"/>
      <w:r w:rsidRPr="00F0218A">
        <w:rPr>
          <w:rFonts w:ascii="Consolas" w:eastAsia="Times New Roman" w:hAnsi="Consolas" w:cs="Consolas"/>
          <w:color w:val="000000"/>
          <w:lang w:eastAsia="en-IN" w:bidi="kn-IN"/>
        </w:rPr>
        <w:t xml:space="preserve"> (</w:t>
      </w:r>
      <w:proofErr w:type="spellStart"/>
      <w:r w:rsidRPr="00F0218A">
        <w:rPr>
          <w:rFonts w:ascii="Consolas" w:eastAsia="Times New Roman" w:hAnsi="Consolas" w:cs="Consolas"/>
          <w:color w:val="00008B"/>
          <w:lang w:eastAsia="en-IN" w:bidi="kn-IN"/>
        </w:rPr>
        <w:t>int</w:t>
      </w:r>
      <w:proofErr w:type="spellEnd"/>
      <w:r w:rsidRPr="00F0218A">
        <w:rPr>
          <w:rFonts w:ascii="Consolas" w:eastAsia="Times New Roman" w:hAnsi="Consolas" w:cs="Consolas"/>
          <w:color w:val="000000"/>
          <w:lang w:eastAsia="en-IN" w:bidi="kn-IN"/>
        </w:rPr>
        <w:t xml:space="preserve"> i=</w:t>
      </w:r>
      <w:r w:rsidRPr="00F0218A">
        <w:rPr>
          <w:rFonts w:ascii="Consolas" w:eastAsia="Times New Roman" w:hAnsi="Consolas" w:cs="Consolas"/>
          <w:color w:val="800000"/>
          <w:lang w:eastAsia="en-IN" w:bidi="kn-IN"/>
        </w:rPr>
        <w:t>0</w:t>
      </w:r>
      <w:r w:rsidRPr="00F0218A">
        <w:rPr>
          <w:rFonts w:ascii="Consolas" w:eastAsia="Times New Roman" w:hAnsi="Consolas" w:cs="Consolas"/>
          <w:color w:val="000000"/>
          <w:lang w:eastAsia="en-IN" w:bidi="kn-IN"/>
        </w:rPr>
        <w:t xml:space="preserve"> ;i&lt;</w:t>
      </w:r>
      <w:r w:rsidRPr="00F0218A">
        <w:rPr>
          <w:rFonts w:ascii="Consolas" w:eastAsia="Times New Roman" w:hAnsi="Consolas" w:cs="Consolas"/>
          <w:color w:val="800000"/>
          <w:lang w:eastAsia="en-IN" w:bidi="kn-IN"/>
        </w:rPr>
        <w:t>10</w:t>
      </w:r>
      <w:r w:rsidRPr="00F0218A">
        <w:rPr>
          <w:rFonts w:ascii="Consolas" w:eastAsia="Times New Roman" w:hAnsi="Consolas" w:cs="Consolas"/>
          <w:color w:val="000000"/>
          <w:lang w:eastAsia="en-IN" w:bidi="kn-IN"/>
        </w:rPr>
        <w:t>;i++)</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2B91AF"/>
          <w:lang w:eastAsia="en-IN" w:bidi="kn-IN"/>
        </w:rPr>
        <w:t>System</w:t>
      </w:r>
      <w:r w:rsidRPr="00F0218A">
        <w:rPr>
          <w:rFonts w:ascii="Consolas" w:eastAsia="Times New Roman" w:hAnsi="Consolas" w:cs="Consolas"/>
          <w:color w:val="000000"/>
          <w:lang w:eastAsia="en-IN" w:bidi="kn-IN"/>
        </w:rPr>
        <w:t>.</w:t>
      </w:r>
      <w:r w:rsidRPr="00F0218A">
        <w:rPr>
          <w:rFonts w:ascii="Consolas" w:eastAsia="Times New Roman" w:hAnsi="Consolas" w:cs="Consolas"/>
          <w:color w:val="00008B"/>
          <w:lang w:eastAsia="en-IN" w:bidi="kn-IN"/>
        </w:rPr>
        <w:t>out</w:t>
      </w:r>
      <w:r w:rsidRPr="00F0218A">
        <w:rPr>
          <w:rFonts w:ascii="Consolas" w:eastAsia="Times New Roman" w:hAnsi="Consolas" w:cs="Consolas"/>
          <w:color w:val="000000"/>
          <w:lang w:eastAsia="en-IN" w:bidi="kn-IN"/>
        </w:rPr>
        <w:t>.println</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800000"/>
          <w:lang w:eastAsia="en-IN" w:bidi="kn-IN"/>
        </w:rPr>
        <w:t>"Printing the count "</w:t>
      </w:r>
      <w:r w:rsidRPr="00F0218A">
        <w:rPr>
          <w:rFonts w:ascii="Consolas" w:eastAsia="Times New Roman" w:hAnsi="Consolas" w:cs="Consolas"/>
          <w:color w:val="000000"/>
          <w:lang w:eastAsia="en-IN" w:bidi="kn-IN"/>
        </w:rPr>
        <w:t xml:space="preserve"> + i);</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2B91AF"/>
          <w:lang w:eastAsia="en-IN" w:bidi="kn-IN"/>
        </w:rPr>
        <w:t>Thread</w:t>
      </w:r>
      <w:r w:rsidRPr="00F0218A">
        <w:rPr>
          <w:rFonts w:ascii="Consolas" w:eastAsia="Times New Roman" w:hAnsi="Consolas" w:cs="Consolas"/>
          <w:color w:val="000000"/>
          <w:lang w:eastAsia="en-IN" w:bidi="kn-IN"/>
        </w:rPr>
        <w:t>.sleep</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800000"/>
          <w:lang w:eastAsia="en-IN" w:bidi="kn-IN"/>
        </w:rPr>
        <w:t>1000</w:t>
      </w:r>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00008B"/>
          <w:lang w:eastAsia="en-IN" w:bidi="kn-IN"/>
        </w:rPr>
        <w:t>catch</w:t>
      </w:r>
      <w:r w:rsidRPr="00F0218A">
        <w:rPr>
          <w:rFonts w:ascii="Consolas" w:eastAsia="Times New Roman" w:hAnsi="Consolas" w:cs="Consolas"/>
          <w:color w:val="000000"/>
          <w:lang w:eastAsia="en-IN" w:bidi="kn-IN"/>
        </w:rPr>
        <w:t>(</w:t>
      </w:r>
      <w:proofErr w:type="spellStart"/>
      <w:proofErr w:type="gramEnd"/>
      <w:r w:rsidRPr="00F0218A">
        <w:rPr>
          <w:rFonts w:ascii="Consolas" w:eastAsia="Times New Roman" w:hAnsi="Consolas" w:cs="Consolas"/>
          <w:color w:val="2B91AF"/>
          <w:lang w:eastAsia="en-IN" w:bidi="kn-IN"/>
        </w:rPr>
        <w:t>InterruptedException</w:t>
      </w:r>
      <w:proofErr w:type="spellEnd"/>
      <w:r w:rsidRPr="00F0218A">
        <w:rPr>
          <w:rFonts w:ascii="Consolas" w:eastAsia="Times New Roman" w:hAnsi="Consolas" w:cs="Consolas"/>
          <w:color w:val="000000"/>
          <w:lang w:eastAsia="en-IN" w:bidi="kn-IN"/>
        </w:rPr>
        <w:t xml:space="preserve"> e)</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2B91AF"/>
          <w:lang w:eastAsia="en-IN" w:bidi="kn-IN"/>
        </w:rPr>
        <w:t>System</w:t>
      </w:r>
      <w:r w:rsidRPr="00F0218A">
        <w:rPr>
          <w:rFonts w:ascii="Consolas" w:eastAsia="Times New Roman" w:hAnsi="Consolas" w:cs="Consolas"/>
          <w:color w:val="000000"/>
          <w:lang w:eastAsia="en-IN" w:bidi="kn-IN"/>
        </w:rPr>
        <w:t>.</w:t>
      </w:r>
      <w:r w:rsidRPr="00F0218A">
        <w:rPr>
          <w:rFonts w:ascii="Consolas" w:eastAsia="Times New Roman" w:hAnsi="Consolas" w:cs="Consolas"/>
          <w:color w:val="00008B"/>
          <w:lang w:eastAsia="en-IN" w:bidi="kn-IN"/>
        </w:rPr>
        <w:t>out</w:t>
      </w:r>
      <w:r w:rsidRPr="00F0218A">
        <w:rPr>
          <w:rFonts w:ascii="Consolas" w:eastAsia="Times New Roman" w:hAnsi="Consolas" w:cs="Consolas"/>
          <w:color w:val="000000"/>
          <w:lang w:eastAsia="en-IN" w:bidi="kn-IN"/>
        </w:rPr>
        <w:t>.println</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800000"/>
          <w:lang w:eastAsia="en-IN" w:bidi="kn-IN"/>
        </w:rPr>
        <w:t>"my thread interrupted"</w:t>
      </w:r>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2B91AF"/>
          <w:lang w:eastAsia="en-IN" w:bidi="kn-IN"/>
        </w:rPr>
        <w:t>System</w:t>
      </w:r>
      <w:r w:rsidRPr="00F0218A">
        <w:rPr>
          <w:rFonts w:ascii="Consolas" w:eastAsia="Times New Roman" w:hAnsi="Consolas" w:cs="Consolas"/>
          <w:color w:val="000000"/>
          <w:lang w:eastAsia="en-IN" w:bidi="kn-IN"/>
        </w:rPr>
        <w:t>.</w:t>
      </w:r>
      <w:r w:rsidRPr="00F0218A">
        <w:rPr>
          <w:rFonts w:ascii="Consolas" w:eastAsia="Times New Roman" w:hAnsi="Consolas" w:cs="Consolas"/>
          <w:color w:val="00008B"/>
          <w:lang w:eastAsia="en-IN" w:bidi="kn-IN"/>
        </w:rPr>
        <w:t>out</w:t>
      </w:r>
      <w:r w:rsidRPr="00F0218A">
        <w:rPr>
          <w:rFonts w:ascii="Consolas" w:eastAsia="Times New Roman" w:hAnsi="Consolas" w:cs="Consolas"/>
          <w:color w:val="000000"/>
          <w:lang w:eastAsia="en-IN" w:bidi="kn-IN"/>
        </w:rPr>
        <w:t>.println</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800000"/>
          <w:lang w:eastAsia="en-IN" w:bidi="kn-IN"/>
        </w:rPr>
        <w:t>"</w:t>
      </w:r>
      <w:proofErr w:type="spellStart"/>
      <w:r w:rsidRPr="00F0218A">
        <w:rPr>
          <w:rFonts w:ascii="Consolas" w:eastAsia="Times New Roman" w:hAnsi="Consolas" w:cs="Consolas"/>
          <w:color w:val="800000"/>
          <w:lang w:eastAsia="en-IN" w:bidi="kn-IN"/>
        </w:rPr>
        <w:t>mythread</w:t>
      </w:r>
      <w:proofErr w:type="spellEnd"/>
      <w:r w:rsidRPr="00F0218A">
        <w:rPr>
          <w:rFonts w:ascii="Consolas" w:eastAsia="Times New Roman" w:hAnsi="Consolas" w:cs="Consolas"/>
          <w:color w:val="800000"/>
          <w:lang w:eastAsia="en-IN" w:bidi="kn-IN"/>
        </w:rPr>
        <w:t xml:space="preserve"> run is over"</w:t>
      </w: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proofErr w:type="gramStart"/>
      <w:r w:rsidRPr="00F0218A">
        <w:rPr>
          <w:rFonts w:ascii="Consolas" w:eastAsia="Times New Roman" w:hAnsi="Consolas" w:cs="Consolas"/>
          <w:color w:val="00008B"/>
          <w:lang w:eastAsia="en-IN" w:bidi="kn-IN"/>
        </w:rPr>
        <w:t>class</w:t>
      </w:r>
      <w:proofErr w:type="gramEnd"/>
      <w:r w:rsidRPr="00F0218A">
        <w:rPr>
          <w:rFonts w:ascii="Consolas" w:eastAsia="Times New Roman" w:hAnsi="Consolas" w:cs="Consolas"/>
          <w:color w:val="000000"/>
          <w:lang w:eastAsia="en-IN" w:bidi="kn-IN"/>
        </w:rPr>
        <w:t xml:space="preserve"> </w:t>
      </w:r>
      <w:proofErr w:type="spellStart"/>
      <w:r w:rsidRPr="00F0218A">
        <w:rPr>
          <w:rFonts w:ascii="Consolas" w:eastAsia="Times New Roman" w:hAnsi="Consolas" w:cs="Consolas"/>
          <w:color w:val="2B91AF"/>
          <w:lang w:eastAsia="en-IN" w:bidi="kn-IN"/>
        </w:rPr>
        <w:t>RunnableExample</w:t>
      </w:r>
      <w:proofErr w:type="spellEnd"/>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00008B"/>
          <w:lang w:eastAsia="en-IN" w:bidi="kn-IN"/>
        </w:rPr>
        <w:t>public</w:t>
      </w:r>
      <w:proofErr w:type="gramEnd"/>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00008B"/>
          <w:lang w:eastAsia="en-IN" w:bidi="kn-IN"/>
        </w:rPr>
        <w:t>static</w:t>
      </w:r>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00008B"/>
          <w:lang w:eastAsia="en-IN" w:bidi="kn-IN"/>
        </w:rPr>
        <w:t>void</w:t>
      </w:r>
      <w:r w:rsidRPr="00F0218A">
        <w:rPr>
          <w:rFonts w:ascii="Consolas" w:eastAsia="Times New Roman" w:hAnsi="Consolas" w:cs="Consolas"/>
          <w:color w:val="000000"/>
          <w:lang w:eastAsia="en-IN" w:bidi="kn-IN"/>
        </w:rPr>
        <w:t xml:space="preserve"> main(</w:t>
      </w:r>
      <w:r w:rsidRPr="00F0218A">
        <w:rPr>
          <w:rFonts w:ascii="Consolas" w:eastAsia="Times New Roman" w:hAnsi="Consolas" w:cs="Consolas"/>
          <w:color w:val="2B91AF"/>
          <w:lang w:eastAsia="en-IN" w:bidi="kn-IN"/>
        </w:rPr>
        <w:t>String</w:t>
      </w:r>
      <w:r w:rsidRPr="00F0218A">
        <w:rPr>
          <w:rFonts w:ascii="Consolas" w:eastAsia="Times New Roman" w:hAnsi="Consolas" w:cs="Consolas"/>
          <w:color w:val="000000"/>
          <w:lang w:eastAsia="en-IN" w:bidi="kn-IN"/>
        </w:rPr>
        <w:t xml:space="preserve"> </w:t>
      </w:r>
      <w:proofErr w:type="spellStart"/>
      <w:r w:rsidRPr="00F0218A">
        <w:rPr>
          <w:rFonts w:ascii="Consolas" w:eastAsia="Times New Roman" w:hAnsi="Consolas" w:cs="Consolas"/>
          <w:color w:val="000000"/>
          <w:lang w:eastAsia="en-IN" w:bidi="kn-IN"/>
        </w:rPr>
        <w:t>args</w:t>
      </w:r>
      <w:proofErr w:type="spellEnd"/>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2B91AF"/>
          <w:lang w:eastAsia="en-IN" w:bidi="kn-IN"/>
        </w:rPr>
        <w:t>Count</w:t>
      </w:r>
      <w:r w:rsidRPr="00F0218A">
        <w:rPr>
          <w:rFonts w:ascii="Consolas" w:eastAsia="Times New Roman" w:hAnsi="Consolas" w:cs="Consolas"/>
          <w:color w:val="000000"/>
          <w:lang w:eastAsia="en-IN" w:bidi="kn-IN"/>
        </w:rPr>
        <w:t xml:space="preserve"> </w:t>
      </w:r>
      <w:proofErr w:type="spellStart"/>
      <w:r w:rsidRPr="00F0218A">
        <w:rPr>
          <w:rFonts w:ascii="Consolas" w:eastAsia="Times New Roman" w:hAnsi="Consolas" w:cs="Consolas"/>
          <w:color w:val="000000"/>
          <w:lang w:eastAsia="en-IN" w:bidi="kn-IN"/>
        </w:rPr>
        <w:t>cnt</w:t>
      </w:r>
      <w:proofErr w:type="spellEnd"/>
      <w:r w:rsidRPr="00F0218A">
        <w:rPr>
          <w:rFonts w:ascii="Consolas" w:eastAsia="Times New Roman" w:hAnsi="Consolas" w:cs="Consolas"/>
          <w:color w:val="000000"/>
          <w:lang w:eastAsia="en-IN" w:bidi="kn-IN"/>
        </w:rPr>
        <w:t xml:space="preserve"> = </w:t>
      </w:r>
      <w:r w:rsidRPr="00F0218A">
        <w:rPr>
          <w:rFonts w:ascii="Consolas" w:eastAsia="Times New Roman" w:hAnsi="Consolas" w:cs="Consolas"/>
          <w:color w:val="00008B"/>
          <w:lang w:eastAsia="en-IN" w:bidi="kn-IN"/>
        </w:rPr>
        <w:t>new</w:t>
      </w: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2B91AF"/>
          <w:lang w:eastAsia="en-IN" w:bidi="kn-IN"/>
        </w:rPr>
        <w:t>Count</w:t>
      </w:r>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00008B"/>
          <w:lang w:eastAsia="en-IN" w:bidi="kn-IN"/>
        </w:rPr>
        <w:t>try</w:t>
      </w:r>
      <w:proofErr w:type="gramEnd"/>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00008B"/>
          <w:lang w:eastAsia="en-IN" w:bidi="kn-IN"/>
        </w:rPr>
        <w:t>while</w:t>
      </w:r>
      <w:r w:rsidRPr="00F0218A">
        <w:rPr>
          <w:rFonts w:ascii="Consolas" w:eastAsia="Times New Roman" w:hAnsi="Consolas" w:cs="Consolas"/>
          <w:color w:val="000000"/>
          <w:lang w:eastAsia="en-IN" w:bidi="kn-IN"/>
        </w:rPr>
        <w:t>(</w:t>
      </w:r>
      <w:proofErr w:type="spellStart"/>
      <w:proofErr w:type="gramEnd"/>
      <w:r w:rsidRPr="00F0218A">
        <w:rPr>
          <w:rFonts w:ascii="Consolas" w:eastAsia="Times New Roman" w:hAnsi="Consolas" w:cs="Consolas"/>
          <w:color w:val="000000"/>
          <w:lang w:eastAsia="en-IN" w:bidi="kn-IN"/>
        </w:rPr>
        <w:t>cnt.mythread.isAlive</w:t>
      </w:r>
      <w:proofErr w:type="spellEnd"/>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2B91AF"/>
          <w:lang w:eastAsia="en-IN" w:bidi="kn-IN"/>
        </w:rPr>
        <w:t>System</w:t>
      </w:r>
      <w:r w:rsidRPr="00F0218A">
        <w:rPr>
          <w:rFonts w:ascii="Consolas" w:eastAsia="Times New Roman" w:hAnsi="Consolas" w:cs="Consolas"/>
          <w:color w:val="000000"/>
          <w:lang w:eastAsia="en-IN" w:bidi="kn-IN"/>
        </w:rPr>
        <w:t>.</w:t>
      </w:r>
      <w:r w:rsidRPr="00F0218A">
        <w:rPr>
          <w:rFonts w:ascii="Consolas" w:eastAsia="Times New Roman" w:hAnsi="Consolas" w:cs="Consolas"/>
          <w:color w:val="00008B"/>
          <w:lang w:eastAsia="en-IN" w:bidi="kn-IN"/>
        </w:rPr>
        <w:t>out</w:t>
      </w:r>
      <w:r w:rsidRPr="00F0218A">
        <w:rPr>
          <w:rFonts w:ascii="Consolas" w:eastAsia="Times New Roman" w:hAnsi="Consolas" w:cs="Consolas"/>
          <w:color w:val="000000"/>
          <w:lang w:eastAsia="en-IN" w:bidi="kn-IN"/>
        </w:rPr>
        <w:t>.println</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800000"/>
          <w:lang w:eastAsia="en-IN" w:bidi="kn-IN"/>
        </w:rPr>
        <w:t>"Main thread will be alive till the child thread is live"</w:t>
      </w: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2B91AF"/>
          <w:lang w:eastAsia="en-IN" w:bidi="kn-IN"/>
        </w:rPr>
        <w:t>Thread</w:t>
      </w:r>
      <w:r w:rsidRPr="00F0218A">
        <w:rPr>
          <w:rFonts w:ascii="Consolas" w:eastAsia="Times New Roman" w:hAnsi="Consolas" w:cs="Consolas"/>
          <w:color w:val="000000"/>
          <w:lang w:eastAsia="en-IN" w:bidi="kn-IN"/>
        </w:rPr>
        <w:t>.sleep</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800000"/>
          <w:lang w:eastAsia="en-IN" w:bidi="kn-IN"/>
        </w:rPr>
        <w:t>1500</w:t>
      </w:r>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gramStart"/>
      <w:r w:rsidRPr="00F0218A">
        <w:rPr>
          <w:rFonts w:ascii="Consolas" w:eastAsia="Times New Roman" w:hAnsi="Consolas" w:cs="Consolas"/>
          <w:color w:val="00008B"/>
          <w:lang w:eastAsia="en-IN" w:bidi="kn-IN"/>
        </w:rPr>
        <w:t>catch</w:t>
      </w:r>
      <w:r w:rsidRPr="00F0218A">
        <w:rPr>
          <w:rFonts w:ascii="Consolas" w:eastAsia="Times New Roman" w:hAnsi="Consolas" w:cs="Consolas"/>
          <w:color w:val="000000"/>
          <w:lang w:eastAsia="en-IN" w:bidi="kn-IN"/>
        </w:rPr>
        <w:t>(</w:t>
      </w:r>
      <w:proofErr w:type="spellStart"/>
      <w:proofErr w:type="gramEnd"/>
      <w:r w:rsidRPr="00F0218A">
        <w:rPr>
          <w:rFonts w:ascii="Consolas" w:eastAsia="Times New Roman" w:hAnsi="Consolas" w:cs="Consolas"/>
          <w:color w:val="2B91AF"/>
          <w:lang w:eastAsia="en-IN" w:bidi="kn-IN"/>
        </w:rPr>
        <w:t>InterruptedException</w:t>
      </w:r>
      <w:proofErr w:type="spellEnd"/>
      <w:r w:rsidRPr="00F0218A">
        <w:rPr>
          <w:rFonts w:ascii="Consolas" w:eastAsia="Times New Roman" w:hAnsi="Consolas" w:cs="Consolas"/>
          <w:color w:val="000000"/>
          <w:lang w:eastAsia="en-IN" w:bidi="kn-IN"/>
        </w:rPr>
        <w:t xml:space="preserve"> e)</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2B91AF"/>
          <w:lang w:eastAsia="en-IN" w:bidi="kn-IN"/>
        </w:rPr>
        <w:t>System</w:t>
      </w:r>
      <w:r w:rsidRPr="00F0218A">
        <w:rPr>
          <w:rFonts w:ascii="Consolas" w:eastAsia="Times New Roman" w:hAnsi="Consolas" w:cs="Consolas"/>
          <w:color w:val="000000"/>
          <w:lang w:eastAsia="en-IN" w:bidi="kn-IN"/>
        </w:rPr>
        <w:t>.</w:t>
      </w:r>
      <w:r w:rsidRPr="00F0218A">
        <w:rPr>
          <w:rFonts w:ascii="Consolas" w:eastAsia="Times New Roman" w:hAnsi="Consolas" w:cs="Consolas"/>
          <w:color w:val="00008B"/>
          <w:lang w:eastAsia="en-IN" w:bidi="kn-IN"/>
        </w:rPr>
        <w:t>out</w:t>
      </w:r>
      <w:r w:rsidRPr="00F0218A">
        <w:rPr>
          <w:rFonts w:ascii="Consolas" w:eastAsia="Times New Roman" w:hAnsi="Consolas" w:cs="Consolas"/>
          <w:color w:val="000000"/>
          <w:lang w:eastAsia="en-IN" w:bidi="kn-IN"/>
        </w:rPr>
        <w:t>.println</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800000"/>
          <w:lang w:eastAsia="en-IN" w:bidi="kn-IN"/>
        </w:rPr>
        <w:t>"Main thread interrupted"</w:t>
      </w:r>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roofErr w:type="spellStart"/>
      <w:proofErr w:type="gramStart"/>
      <w:r w:rsidRPr="00F0218A">
        <w:rPr>
          <w:rFonts w:ascii="Consolas" w:eastAsia="Times New Roman" w:hAnsi="Consolas" w:cs="Consolas"/>
          <w:color w:val="2B91AF"/>
          <w:lang w:eastAsia="en-IN" w:bidi="kn-IN"/>
        </w:rPr>
        <w:t>System</w:t>
      </w:r>
      <w:r w:rsidRPr="00F0218A">
        <w:rPr>
          <w:rFonts w:ascii="Consolas" w:eastAsia="Times New Roman" w:hAnsi="Consolas" w:cs="Consolas"/>
          <w:color w:val="000000"/>
          <w:lang w:eastAsia="en-IN" w:bidi="kn-IN"/>
        </w:rPr>
        <w:t>.</w:t>
      </w:r>
      <w:r w:rsidRPr="00F0218A">
        <w:rPr>
          <w:rFonts w:ascii="Consolas" w:eastAsia="Times New Roman" w:hAnsi="Consolas" w:cs="Consolas"/>
          <w:color w:val="00008B"/>
          <w:lang w:eastAsia="en-IN" w:bidi="kn-IN"/>
        </w:rPr>
        <w:t>out</w:t>
      </w:r>
      <w:r w:rsidRPr="00F0218A">
        <w:rPr>
          <w:rFonts w:ascii="Consolas" w:eastAsia="Times New Roman" w:hAnsi="Consolas" w:cs="Consolas"/>
          <w:color w:val="000000"/>
          <w:lang w:eastAsia="en-IN" w:bidi="kn-IN"/>
        </w:rPr>
        <w:t>.println</w:t>
      </w:r>
      <w:proofErr w:type="spellEnd"/>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800000"/>
          <w:lang w:eastAsia="en-IN" w:bidi="kn-IN"/>
        </w:rPr>
        <w:t>"Main thread run is over"</w:t>
      </w: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22426"/>
          <w:lang w:eastAsia="en-IN" w:bidi="kn-IN"/>
        </w:rPr>
      </w:pPr>
      <w:r w:rsidRPr="00F0218A">
        <w:rPr>
          <w:rFonts w:ascii="Consolas" w:eastAsia="Times New Roman" w:hAnsi="Consolas" w:cs="Consolas"/>
          <w:color w:val="000000"/>
          <w:lang w:eastAsia="en-IN" w:bidi="kn-IN"/>
        </w:rPr>
        <w:t>}</w:t>
      </w:r>
    </w:p>
    <w:p w:rsidR="00F0218A" w:rsidRPr="00F0218A" w:rsidRDefault="00F0218A" w:rsidP="00F0218A">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b/>
          <w:bCs/>
          <w:color w:val="222426"/>
          <w:sz w:val="24"/>
          <w:szCs w:val="24"/>
          <w:lang w:eastAsia="en-IN" w:bidi="kn-IN"/>
        </w:rPr>
        <w:t>Output: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proofErr w:type="gramStart"/>
      <w:r w:rsidRPr="00F0218A">
        <w:rPr>
          <w:rFonts w:ascii="Consolas" w:eastAsia="Times New Roman" w:hAnsi="Consolas" w:cs="Consolas"/>
          <w:color w:val="00008B"/>
          <w:lang w:eastAsia="en-IN" w:bidi="kn-IN"/>
        </w:rPr>
        <w:t>my</w:t>
      </w:r>
      <w:proofErr w:type="gramEnd"/>
      <w:r w:rsidRPr="00F0218A">
        <w:rPr>
          <w:rFonts w:ascii="Consolas" w:eastAsia="Times New Roman" w:hAnsi="Consolas" w:cs="Consolas"/>
          <w:color w:val="000000"/>
          <w:lang w:eastAsia="en-IN" w:bidi="kn-IN"/>
        </w:rPr>
        <w:t xml:space="preserve"> thread </w:t>
      </w:r>
      <w:proofErr w:type="spellStart"/>
      <w:r w:rsidRPr="00F0218A">
        <w:rPr>
          <w:rFonts w:ascii="Consolas" w:eastAsia="Times New Roman" w:hAnsi="Consolas" w:cs="Consolas"/>
          <w:color w:val="000000"/>
          <w:lang w:eastAsia="en-IN" w:bidi="kn-IN"/>
        </w:rPr>
        <w:t>createdThread</w:t>
      </w:r>
      <w:proofErr w:type="spellEnd"/>
      <w:r w:rsidRPr="00F0218A">
        <w:rPr>
          <w:rFonts w:ascii="Consolas" w:eastAsia="Times New Roman" w:hAnsi="Consolas" w:cs="Consolas"/>
          <w:color w:val="000000"/>
          <w:lang w:eastAsia="en-IN" w:bidi="kn-IN"/>
        </w:rPr>
        <w:t>[</w:t>
      </w:r>
      <w:r w:rsidRPr="00F0218A">
        <w:rPr>
          <w:rFonts w:ascii="Consolas" w:eastAsia="Times New Roman" w:hAnsi="Consolas" w:cs="Consolas"/>
          <w:color w:val="00008B"/>
          <w:lang w:eastAsia="en-IN" w:bidi="kn-IN"/>
        </w:rPr>
        <w:t>my</w:t>
      </w:r>
      <w:r w:rsidRPr="00F0218A">
        <w:rPr>
          <w:rFonts w:ascii="Consolas" w:eastAsia="Times New Roman" w:hAnsi="Consolas" w:cs="Consolas"/>
          <w:color w:val="000000"/>
          <w:lang w:eastAsia="en-IN" w:bidi="kn-IN"/>
        </w:rPr>
        <w:t xml:space="preserve"> runnable thread,</w:t>
      </w:r>
      <w:r w:rsidRPr="00F0218A">
        <w:rPr>
          <w:rFonts w:ascii="Consolas" w:eastAsia="Times New Roman" w:hAnsi="Consolas" w:cs="Consolas"/>
          <w:color w:val="800000"/>
          <w:lang w:eastAsia="en-IN" w:bidi="kn-IN"/>
        </w:rPr>
        <w:t>5</w:t>
      </w:r>
      <w:r w:rsidRPr="00F0218A">
        <w:rPr>
          <w:rFonts w:ascii="Consolas" w:eastAsia="Times New Roman" w:hAnsi="Consolas" w:cs="Consolas"/>
          <w:color w:val="000000"/>
          <w:lang w:eastAsia="en-IN" w:bidi="kn-IN"/>
        </w:rPr>
        <w:t>,main]</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Main</w:t>
      </w:r>
      <w:r w:rsidRPr="00F0218A">
        <w:rPr>
          <w:rFonts w:ascii="Consolas" w:eastAsia="Times New Roman" w:hAnsi="Consolas" w:cs="Consolas"/>
          <w:color w:val="000000"/>
          <w:lang w:eastAsia="en-IN" w:bidi="kn-IN"/>
        </w:rPr>
        <w:t xml:space="preserve"> thread will be alive till the child thread </w:t>
      </w:r>
      <w:r w:rsidRPr="00F0218A">
        <w:rPr>
          <w:rFonts w:ascii="Consolas" w:eastAsia="Times New Roman" w:hAnsi="Consolas" w:cs="Consolas"/>
          <w:color w:val="00008B"/>
          <w:lang w:eastAsia="en-IN" w:bidi="kn-IN"/>
        </w:rPr>
        <w:t>is</w:t>
      </w:r>
      <w:r w:rsidRPr="00F0218A">
        <w:rPr>
          <w:rFonts w:ascii="Consolas" w:eastAsia="Times New Roman" w:hAnsi="Consolas" w:cs="Consolas"/>
          <w:color w:val="000000"/>
          <w:lang w:eastAsia="en-IN" w:bidi="kn-IN"/>
        </w:rPr>
        <w:t xml:space="preserve"> live</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Printing</w:t>
      </w:r>
      <w:r w:rsidRPr="00F0218A">
        <w:rPr>
          <w:rFonts w:ascii="Consolas" w:eastAsia="Times New Roman" w:hAnsi="Consolas" w:cs="Consolas"/>
          <w:color w:val="000000"/>
          <w:lang w:eastAsia="en-IN" w:bidi="kn-IN"/>
        </w:rPr>
        <w:t xml:space="preserve"> the count </w:t>
      </w:r>
      <w:r w:rsidRPr="00F0218A">
        <w:rPr>
          <w:rFonts w:ascii="Consolas" w:eastAsia="Times New Roman" w:hAnsi="Consolas" w:cs="Consolas"/>
          <w:color w:val="800000"/>
          <w:lang w:eastAsia="en-IN" w:bidi="kn-IN"/>
        </w:rPr>
        <w:t>0</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Printing</w:t>
      </w:r>
      <w:r w:rsidRPr="00F0218A">
        <w:rPr>
          <w:rFonts w:ascii="Consolas" w:eastAsia="Times New Roman" w:hAnsi="Consolas" w:cs="Consolas"/>
          <w:color w:val="000000"/>
          <w:lang w:eastAsia="en-IN" w:bidi="kn-IN"/>
        </w:rPr>
        <w:t xml:space="preserve"> the count </w:t>
      </w:r>
      <w:r w:rsidRPr="00F0218A">
        <w:rPr>
          <w:rFonts w:ascii="Consolas" w:eastAsia="Times New Roman" w:hAnsi="Consolas" w:cs="Consolas"/>
          <w:color w:val="800000"/>
          <w:lang w:eastAsia="en-IN" w:bidi="kn-IN"/>
        </w:rPr>
        <w:t>1</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Main</w:t>
      </w:r>
      <w:r w:rsidRPr="00F0218A">
        <w:rPr>
          <w:rFonts w:ascii="Consolas" w:eastAsia="Times New Roman" w:hAnsi="Consolas" w:cs="Consolas"/>
          <w:color w:val="000000"/>
          <w:lang w:eastAsia="en-IN" w:bidi="kn-IN"/>
        </w:rPr>
        <w:t xml:space="preserve"> thread will be alive till the child thread </w:t>
      </w:r>
      <w:r w:rsidRPr="00F0218A">
        <w:rPr>
          <w:rFonts w:ascii="Consolas" w:eastAsia="Times New Roman" w:hAnsi="Consolas" w:cs="Consolas"/>
          <w:color w:val="00008B"/>
          <w:lang w:eastAsia="en-IN" w:bidi="kn-IN"/>
        </w:rPr>
        <w:t>is</w:t>
      </w:r>
      <w:r w:rsidRPr="00F0218A">
        <w:rPr>
          <w:rFonts w:ascii="Consolas" w:eastAsia="Times New Roman" w:hAnsi="Consolas" w:cs="Consolas"/>
          <w:color w:val="000000"/>
          <w:lang w:eastAsia="en-IN" w:bidi="kn-IN"/>
        </w:rPr>
        <w:t xml:space="preserve"> live</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Printing</w:t>
      </w:r>
      <w:r w:rsidRPr="00F0218A">
        <w:rPr>
          <w:rFonts w:ascii="Consolas" w:eastAsia="Times New Roman" w:hAnsi="Consolas" w:cs="Consolas"/>
          <w:color w:val="000000"/>
          <w:lang w:eastAsia="en-IN" w:bidi="kn-IN"/>
        </w:rPr>
        <w:t xml:space="preserve"> the count </w:t>
      </w:r>
      <w:r w:rsidRPr="00F0218A">
        <w:rPr>
          <w:rFonts w:ascii="Consolas" w:eastAsia="Times New Roman" w:hAnsi="Consolas" w:cs="Consolas"/>
          <w:color w:val="800000"/>
          <w:lang w:eastAsia="en-IN" w:bidi="kn-IN"/>
        </w:rPr>
        <w:t>2</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Main</w:t>
      </w:r>
      <w:r w:rsidRPr="00F0218A">
        <w:rPr>
          <w:rFonts w:ascii="Consolas" w:eastAsia="Times New Roman" w:hAnsi="Consolas" w:cs="Consolas"/>
          <w:color w:val="000000"/>
          <w:lang w:eastAsia="en-IN" w:bidi="kn-IN"/>
        </w:rPr>
        <w:t xml:space="preserve"> thread will be alive till the child thread </w:t>
      </w:r>
      <w:r w:rsidRPr="00F0218A">
        <w:rPr>
          <w:rFonts w:ascii="Consolas" w:eastAsia="Times New Roman" w:hAnsi="Consolas" w:cs="Consolas"/>
          <w:color w:val="00008B"/>
          <w:lang w:eastAsia="en-IN" w:bidi="kn-IN"/>
        </w:rPr>
        <w:t>is</w:t>
      </w:r>
      <w:r w:rsidRPr="00F0218A">
        <w:rPr>
          <w:rFonts w:ascii="Consolas" w:eastAsia="Times New Roman" w:hAnsi="Consolas" w:cs="Consolas"/>
          <w:color w:val="000000"/>
          <w:lang w:eastAsia="en-IN" w:bidi="kn-IN"/>
        </w:rPr>
        <w:t xml:space="preserve"> live</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Printing</w:t>
      </w:r>
      <w:r w:rsidRPr="00F0218A">
        <w:rPr>
          <w:rFonts w:ascii="Consolas" w:eastAsia="Times New Roman" w:hAnsi="Consolas" w:cs="Consolas"/>
          <w:color w:val="000000"/>
          <w:lang w:eastAsia="en-IN" w:bidi="kn-IN"/>
        </w:rPr>
        <w:t xml:space="preserve"> the count </w:t>
      </w:r>
      <w:r w:rsidRPr="00F0218A">
        <w:rPr>
          <w:rFonts w:ascii="Consolas" w:eastAsia="Times New Roman" w:hAnsi="Consolas" w:cs="Consolas"/>
          <w:color w:val="800000"/>
          <w:lang w:eastAsia="en-IN" w:bidi="kn-IN"/>
        </w:rPr>
        <w:t>3</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Printing</w:t>
      </w:r>
      <w:r w:rsidRPr="00F0218A">
        <w:rPr>
          <w:rFonts w:ascii="Consolas" w:eastAsia="Times New Roman" w:hAnsi="Consolas" w:cs="Consolas"/>
          <w:color w:val="000000"/>
          <w:lang w:eastAsia="en-IN" w:bidi="kn-IN"/>
        </w:rPr>
        <w:t xml:space="preserve"> the count </w:t>
      </w:r>
      <w:r w:rsidRPr="00F0218A">
        <w:rPr>
          <w:rFonts w:ascii="Consolas" w:eastAsia="Times New Roman" w:hAnsi="Consolas" w:cs="Consolas"/>
          <w:color w:val="800000"/>
          <w:lang w:eastAsia="en-IN" w:bidi="kn-IN"/>
        </w:rPr>
        <w:t>4</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Main</w:t>
      </w:r>
      <w:r w:rsidRPr="00F0218A">
        <w:rPr>
          <w:rFonts w:ascii="Consolas" w:eastAsia="Times New Roman" w:hAnsi="Consolas" w:cs="Consolas"/>
          <w:color w:val="000000"/>
          <w:lang w:eastAsia="en-IN" w:bidi="kn-IN"/>
        </w:rPr>
        <w:t xml:space="preserve"> thread will be alive till the child thread </w:t>
      </w:r>
      <w:r w:rsidRPr="00F0218A">
        <w:rPr>
          <w:rFonts w:ascii="Consolas" w:eastAsia="Times New Roman" w:hAnsi="Consolas" w:cs="Consolas"/>
          <w:color w:val="00008B"/>
          <w:lang w:eastAsia="en-IN" w:bidi="kn-IN"/>
        </w:rPr>
        <w:t>is</w:t>
      </w:r>
      <w:r w:rsidRPr="00F0218A">
        <w:rPr>
          <w:rFonts w:ascii="Consolas" w:eastAsia="Times New Roman" w:hAnsi="Consolas" w:cs="Consolas"/>
          <w:color w:val="000000"/>
          <w:lang w:eastAsia="en-IN" w:bidi="kn-IN"/>
        </w:rPr>
        <w:t xml:space="preserve"> live</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Printing</w:t>
      </w:r>
      <w:r w:rsidRPr="00F0218A">
        <w:rPr>
          <w:rFonts w:ascii="Consolas" w:eastAsia="Times New Roman" w:hAnsi="Consolas" w:cs="Consolas"/>
          <w:color w:val="000000"/>
          <w:lang w:eastAsia="en-IN" w:bidi="kn-IN"/>
        </w:rPr>
        <w:t xml:space="preserve"> the count </w:t>
      </w:r>
      <w:r w:rsidRPr="00F0218A">
        <w:rPr>
          <w:rFonts w:ascii="Consolas" w:eastAsia="Times New Roman" w:hAnsi="Consolas" w:cs="Consolas"/>
          <w:color w:val="800000"/>
          <w:lang w:eastAsia="en-IN" w:bidi="kn-IN"/>
        </w:rPr>
        <w:t>5</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Main</w:t>
      </w:r>
      <w:r w:rsidRPr="00F0218A">
        <w:rPr>
          <w:rFonts w:ascii="Consolas" w:eastAsia="Times New Roman" w:hAnsi="Consolas" w:cs="Consolas"/>
          <w:color w:val="000000"/>
          <w:lang w:eastAsia="en-IN" w:bidi="kn-IN"/>
        </w:rPr>
        <w:t xml:space="preserve"> thread will be alive till the child thread </w:t>
      </w:r>
      <w:r w:rsidRPr="00F0218A">
        <w:rPr>
          <w:rFonts w:ascii="Consolas" w:eastAsia="Times New Roman" w:hAnsi="Consolas" w:cs="Consolas"/>
          <w:color w:val="00008B"/>
          <w:lang w:eastAsia="en-IN" w:bidi="kn-IN"/>
        </w:rPr>
        <w:t>is</w:t>
      </w:r>
      <w:r w:rsidRPr="00F0218A">
        <w:rPr>
          <w:rFonts w:ascii="Consolas" w:eastAsia="Times New Roman" w:hAnsi="Consolas" w:cs="Consolas"/>
          <w:color w:val="000000"/>
          <w:lang w:eastAsia="en-IN" w:bidi="kn-IN"/>
        </w:rPr>
        <w:t xml:space="preserve"> live</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Printing</w:t>
      </w:r>
      <w:r w:rsidRPr="00F0218A">
        <w:rPr>
          <w:rFonts w:ascii="Consolas" w:eastAsia="Times New Roman" w:hAnsi="Consolas" w:cs="Consolas"/>
          <w:color w:val="000000"/>
          <w:lang w:eastAsia="en-IN" w:bidi="kn-IN"/>
        </w:rPr>
        <w:t xml:space="preserve"> the count </w:t>
      </w:r>
      <w:r w:rsidRPr="00F0218A">
        <w:rPr>
          <w:rFonts w:ascii="Consolas" w:eastAsia="Times New Roman" w:hAnsi="Consolas" w:cs="Consolas"/>
          <w:color w:val="800000"/>
          <w:lang w:eastAsia="en-IN" w:bidi="kn-IN"/>
        </w:rPr>
        <w:t>6</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Printing</w:t>
      </w:r>
      <w:r w:rsidRPr="00F0218A">
        <w:rPr>
          <w:rFonts w:ascii="Consolas" w:eastAsia="Times New Roman" w:hAnsi="Consolas" w:cs="Consolas"/>
          <w:color w:val="000000"/>
          <w:lang w:eastAsia="en-IN" w:bidi="kn-IN"/>
        </w:rPr>
        <w:t xml:space="preserve"> the count </w:t>
      </w:r>
      <w:r w:rsidRPr="00F0218A">
        <w:rPr>
          <w:rFonts w:ascii="Consolas" w:eastAsia="Times New Roman" w:hAnsi="Consolas" w:cs="Consolas"/>
          <w:color w:val="800000"/>
          <w:lang w:eastAsia="en-IN" w:bidi="kn-IN"/>
        </w:rPr>
        <w:t>7</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Main</w:t>
      </w:r>
      <w:r w:rsidRPr="00F0218A">
        <w:rPr>
          <w:rFonts w:ascii="Consolas" w:eastAsia="Times New Roman" w:hAnsi="Consolas" w:cs="Consolas"/>
          <w:color w:val="000000"/>
          <w:lang w:eastAsia="en-IN" w:bidi="kn-IN"/>
        </w:rPr>
        <w:t xml:space="preserve"> thread will be alive till the child thread </w:t>
      </w:r>
      <w:r w:rsidRPr="00F0218A">
        <w:rPr>
          <w:rFonts w:ascii="Consolas" w:eastAsia="Times New Roman" w:hAnsi="Consolas" w:cs="Consolas"/>
          <w:color w:val="00008B"/>
          <w:lang w:eastAsia="en-IN" w:bidi="kn-IN"/>
        </w:rPr>
        <w:t>is</w:t>
      </w:r>
      <w:r w:rsidRPr="00F0218A">
        <w:rPr>
          <w:rFonts w:ascii="Consolas" w:eastAsia="Times New Roman" w:hAnsi="Consolas" w:cs="Consolas"/>
          <w:color w:val="000000"/>
          <w:lang w:eastAsia="en-IN" w:bidi="kn-IN"/>
        </w:rPr>
        <w:t xml:space="preserve"> live</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Printing</w:t>
      </w:r>
      <w:r w:rsidRPr="00F0218A">
        <w:rPr>
          <w:rFonts w:ascii="Consolas" w:eastAsia="Times New Roman" w:hAnsi="Consolas" w:cs="Consolas"/>
          <w:color w:val="000000"/>
          <w:lang w:eastAsia="en-IN" w:bidi="kn-IN"/>
        </w:rPr>
        <w:t xml:space="preserve"> the count </w:t>
      </w:r>
      <w:r w:rsidRPr="00F0218A">
        <w:rPr>
          <w:rFonts w:ascii="Consolas" w:eastAsia="Times New Roman" w:hAnsi="Consolas" w:cs="Consolas"/>
          <w:color w:val="800000"/>
          <w:lang w:eastAsia="en-IN" w:bidi="kn-IN"/>
        </w:rPr>
        <w:t>8</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Main</w:t>
      </w:r>
      <w:r w:rsidRPr="00F0218A">
        <w:rPr>
          <w:rFonts w:ascii="Consolas" w:eastAsia="Times New Roman" w:hAnsi="Consolas" w:cs="Consolas"/>
          <w:color w:val="000000"/>
          <w:lang w:eastAsia="en-IN" w:bidi="kn-IN"/>
        </w:rPr>
        <w:t xml:space="preserve"> thread will be alive till the child thread </w:t>
      </w:r>
      <w:r w:rsidRPr="00F0218A">
        <w:rPr>
          <w:rFonts w:ascii="Consolas" w:eastAsia="Times New Roman" w:hAnsi="Consolas" w:cs="Consolas"/>
          <w:color w:val="00008B"/>
          <w:lang w:eastAsia="en-IN" w:bidi="kn-IN"/>
        </w:rPr>
        <w:t>is</w:t>
      </w:r>
      <w:r w:rsidRPr="00F0218A">
        <w:rPr>
          <w:rFonts w:ascii="Consolas" w:eastAsia="Times New Roman" w:hAnsi="Consolas" w:cs="Consolas"/>
          <w:color w:val="000000"/>
          <w:lang w:eastAsia="en-IN" w:bidi="kn-IN"/>
        </w:rPr>
        <w:t xml:space="preserve"> live</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2B91AF"/>
          <w:lang w:eastAsia="en-IN" w:bidi="kn-IN"/>
        </w:rPr>
        <w:t>Printing</w:t>
      </w:r>
      <w:r w:rsidRPr="00F0218A">
        <w:rPr>
          <w:rFonts w:ascii="Consolas" w:eastAsia="Times New Roman" w:hAnsi="Consolas" w:cs="Consolas"/>
          <w:color w:val="000000"/>
          <w:lang w:eastAsia="en-IN" w:bidi="kn-IN"/>
        </w:rPr>
        <w:t xml:space="preserve"> the count </w:t>
      </w:r>
      <w:r w:rsidRPr="00F0218A">
        <w:rPr>
          <w:rFonts w:ascii="Consolas" w:eastAsia="Times New Roman" w:hAnsi="Consolas" w:cs="Consolas"/>
          <w:color w:val="800000"/>
          <w:lang w:eastAsia="en-IN" w:bidi="kn-IN"/>
        </w:rPr>
        <w:t>9</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proofErr w:type="spellStart"/>
      <w:proofErr w:type="gramStart"/>
      <w:r w:rsidRPr="00F0218A">
        <w:rPr>
          <w:rFonts w:ascii="Consolas" w:eastAsia="Times New Roman" w:hAnsi="Consolas" w:cs="Consolas"/>
          <w:color w:val="000000"/>
          <w:lang w:eastAsia="en-IN" w:bidi="kn-IN"/>
        </w:rPr>
        <w:t>mythread</w:t>
      </w:r>
      <w:proofErr w:type="spellEnd"/>
      <w:proofErr w:type="gramEnd"/>
      <w:r w:rsidRPr="00F0218A">
        <w:rPr>
          <w:rFonts w:ascii="Consolas" w:eastAsia="Times New Roman" w:hAnsi="Consolas" w:cs="Consolas"/>
          <w:color w:val="000000"/>
          <w:lang w:eastAsia="en-IN" w:bidi="kn-IN"/>
        </w:rPr>
        <w:t xml:space="preserve"> run </w:t>
      </w:r>
      <w:r w:rsidRPr="00F0218A">
        <w:rPr>
          <w:rFonts w:ascii="Consolas" w:eastAsia="Times New Roman" w:hAnsi="Consolas" w:cs="Consolas"/>
          <w:color w:val="00008B"/>
          <w:lang w:eastAsia="en-IN" w:bidi="kn-IN"/>
        </w:rPr>
        <w:t>is</w:t>
      </w:r>
      <w:r w:rsidRPr="00F0218A">
        <w:rPr>
          <w:rFonts w:ascii="Consolas" w:eastAsia="Times New Roman" w:hAnsi="Consolas" w:cs="Consolas"/>
          <w:color w:val="000000"/>
          <w:lang w:eastAsia="en-IN" w:bidi="kn-IN"/>
        </w:rPr>
        <w:t xml:space="preserve"> over</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22426"/>
          <w:lang w:eastAsia="en-IN" w:bidi="kn-IN"/>
        </w:rPr>
      </w:pPr>
      <w:r w:rsidRPr="00F0218A">
        <w:rPr>
          <w:rFonts w:ascii="Consolas" w:eastAsia="Times New Roman" w:hAnsi="Consolas" w:cs="Consolas"/>
          <w:color w:val="2B91AF"/>
          <w:lang w:eastAsia="en-IN" w:bidi="kn-IN"/>
        </w:rPr>
        <w:t>Main</w:t>
      </w:r>
      <w:r w:rsidRPr="00F0218A">
        <w:rPr>
          <w:rFonts w:ascii="Consolas" w:eastAsia="Times New Roman" w:hAnsi="Consolas" w:cs="Consolas"/>
          <w:color w:val="000000"/>
          <w:lang w:eastAsia="en-IN" w:bidi="kn-IN"/>
        </w:rPr>
        <w:t xml:space="preserve"> thread run </w:t>
      </w:r>
      <w:r w:rsidRPr="00F0218A">
        <w:rPr>
          <w:rFonts w:ascii="Consolas" w:eastAsia="Times New Roman" w:hAnsi="Consolas" w:cs="Consolas"/>
          <w:color w:val="00008B"/>
          <w:lang w:eastAsia="en-IN" w:bidi="kn-IN"/>
        </w:rPr>
        <w:t>is</w:t>
      </w:r>
      <w:r w:rsidRPr="00F0218A">
        <w:rPr>
          <w:rFonts w:ascii="Consolas" w:eastAsia="Times New Roman" w:hAnsi="Consolas" w:cs="Consolas"/>
          <w:color w:val="000000"/>
          <w:lang w:eastAsia="en-IN" w:bidi="kn-IN"/>
        </w:rPr>
        <w:t xml:space="preserve"> over</w:t>
      </w:r>
    </w:p>
    <w:p w:rsidR="00F0218A" w:rsidRPr="00F0218A" w:rsidRDefault="00F0218A" w:rsidP="00F0218A">
      <w:pPr>
        <w:shd w:val="clear" w:color="auto" w:fill="FFFFFF"/>
        <w:spacing w:after="240" w:line="240" w:lineRule="auto"/>
        <w:ind w:left="0"/>
        <w:outlineLvl w:val="1"/>
        <w:rPr>
          <w:rFonts w:ascii="Trebuchet MS" w:eastAsia="Times New Roman" w:hAnsi="Trebuchet MS" w:cs="Times New Roman"/>
          <w:b/>
          <w:bCs/>
          <w:color w:val="000000"/>
          <w:sz w:val="45"/>
          <w:szCs w:val="45"/>
          <w:lang w:eastAsia="en-IN" w:bidi="kn-IN"/>
        </w:rPr>
      </w:pPr>
      <w:r w:rsidRPr="00F0218A">
        <w:rPr>
          <w:rFonts w:ascii="Trebuchet MS" w:eastAsia="Times New Roman" w:hAnsi="Trebuchet MS" w:cs="Times New Roman"/>
          <w:b/>
          <w:bCs/>
          <w:color w:val="000000"/>
          <w:sz w:val="45"/>
          <w:szCs w:val="45"/>
          <w:lang w:eastAsia="en-IN" w:bidi="kn-IN"/>
        </w:rPr>
        <w:t>Thread priorities</w:t>
      </w:r>
    </w:p>
    <w:p w:rsidR="00F0218A" w:rsidRPr="00F0218A" w:rsidRDefault="00F0218A" w:rsidP="00F0218A">
      <w:pPr>
        <w:numPr>
          <w:ilvl w:val="0"/>
          <w:numId w:val="2"/>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color w:val="222426"/>
          <w:sz w:val="24"/>
          <w:szCs w:val="24"/>
          <w:lang w:eastAsia="en-IN" w:bidi="kn-IN"/>
        </w:rPr>
        <w:t>Thread priorities are the integers which decide how one thread should be treated with respect to the others.</w:t>
      </w:r>
    </w:p>
    <w:p w:rsidR="00F0218A" w:rsidRPr="00F0218A" w:rsidRDefault="00F0218A" w:rsidP="00F0218A">
      <w:pPr>
        <w:numPr>
          <w:ilvl w:val="0"/>
          <w:numId w:val="2"/>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color w:val="222426"/>
          <w:sz w:val="24"/>
          <w:szCs w:val="24"/>
          <w:lang w:eastAsia="en-IN" w:bidi="kn-IN"/>
        </w:rPr>
        <w:t>Thread priority decides when to switch from one running thread to another, process is called context switching</w:t>
      </w:r>
    </w:p>
    <w:p w:rsidR="00F0218A" w:rsidRPr="00F0218A" w:rsidRDefault="00F0218A" w:rsidP="00F0218A">
      <w:pPr>
        <w:numPr>
          <w:ilvl w:val="0"/>
          <w:numId w:val="2"/>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color w:val="222426"/>
          <w:sz w:val="24"/>
          <w:szCs w:val="24"/>
          <w:lang w:eastAsia="en-IN" w:bidi="kn-IN"/>
        </w:rPr>
        <w:t>A thread can voluntarily release control and the highest priority thread that is ready to run is given the CPU.</w:t>
      </w:r>
    </w:p>
    <w:p w:rsidR="00F0218A" w:rsidRPr="00F0218A" w:rsidRDefault="00F0218A" w:rsidP="00F0218A">
      <w:pPr>
        <w:numPr>
          <w:ilvl w:val="0"/>
          <w:numId w:val="2"/>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color w:val="222426"/>
          <w:sz w:val="24"/>
          <w:szCs w:val="24"/>
          <w:lang w:eastAsia="en-IN" w:bidi="kn-IN"/>
        </w:rPr>
        <w:t xml:space="preserve">A thread can be </w:t>
      </w:r>
      <w:proofErr w:type="spellStart"/>
      <w:r w:rsidRPr="00F0218A">
        <w:rPr>
          <w:rFonts w:ascii="Trebuchet MS" w:eastAsia="Times New Roman" w:hAnsi="Trebuchet MS" w:cs="Times New Roman"/>
          <w:color w:val="222426"/>
          <w:sz w:val="24"/>
          <w:szCs w:val="24"/>
          <w:lang w:eastAsia="en-IN" w:bidi="kn-IN"/>
        </w:rPr>
        <w:t>preempted</w:t>
      </w:r>
      <w:proofErr w:type="spellEnd"/>
      <w:r w:rsidRPr="00F0218A">
        <w:rPr>
          <w:rFonts w:ascii="Trebuchet MS" w:eastAsia="Times New Roman" w:hAnsi="Trebuchet MS" w:cs="Times New Roman"/>
          <w:color w:val="222426"/>
          <w:sz w:val="24"/>
          <w:szCs w:val="24"/>
          <w:lang w:eastAsia="en-IN" w:bidi="kn-IN"/>
        </w:rPr>
        <w:t xml:space="preserve"> by a higher priority thread no matter what the lower priority thread is doing. Whenever a higher priority thread wants to run it does.</w:t>
      </w:r>
    </w:p>
    <w:p w:rsidR="00F0218A" w:rsidRPr="00F0218A" w:rsidRDefault="00F0218A" w:rsidP="00F0218A">
      <w:pPr>
        <w:numPr>
          <w:ilvl w:val="0"/>
          <w:numId w:val="2"/>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color w:val="222426"/>
          <w:sz w:val="24"/>
          <w:szCs w:val="24"/>
          <w:lang w:eastAsia="en-IN" w:bidi="kn-IN"/>
        </w:rPr>
        <w:t>To set the priority of the thread </w:t>
      </w:r>
      <w:proofErr w:type="spellStart"/>
      <w:proofErr w:type="gramStart"/>
      <w:r w:rsidRPr="00F0218A">
        <w:rPr>
          <w:rFonts w:ascii="Trebuchet MS" w:eastAsia="Times New Roman" w:hAnsi="Trebuchet MS" w:cs="Courier New"/>
          <w:color w:val="222426"/>
          <w:shd w:val="clear" w:color="auto" w:fill="EEEEEE"/>
          <w:lang w:eastAsia="en-IN" w:bidi="kn-IN"/>
        </w:rPr>
        <w:t>setPriority</w:t>
      </w:r>
      <w:proofErr w:type="spellEnd"/>
      <w:r w:rsidRPr="00F0218A">
        <w:rPr>
          <w:rFonts w:ascii="Trebuchet MS" w:eastAsia="Times New Roman" w:hAnsi="Trebuchet MS" w:cs="Courier New"/>
          <w:color w:val="222426"/>
          <w:shd w:val="clear" w:color="auto" w:fill="EEEEEE"/>
          <w:lang w:eastAsia="en-IN" w:bidi="kn-IN"/>
        </w:rPr>
        <w:t>(</w:t>
      </w:r>
      <w:proofErr w:type="gramEnd"/>
      <w:r w:rsidRPr="00F0218A">
        <w:rPr>
          <w:rFonts w:ascii="Trebuchet MS" w:eastAsia="Times New Roman" w:hAnsi="Trebuchet MS" w:cs="Courier New"/>
          <w:color w:val="222426"/>
          <w:shd w:val="clear" w:color="auto" w:fill="EEEEEE"/>
          <w:lang w:eastAsia="en-IN" w:bidi="kn-IN"/>
        </w:rPr>
        <w:t>)</w:t>
      </w:r>
      <w:r w:rsidRPr="00F0218A">
        <w:rPr>
          <w:rFonts w:ascii="Trebuchet MS" w:eastAsia="Times New Roman" w:hAnsi="Trebuchet MS" w:cs="Times New Roman"/>
          <w:color w:val="222426"/>
          <w:sz w:val="24"/>
          <w:szCs w:val="24"/>
          <w:lang w:eastAsia="en-IN" w:bidi="kn-IN"/>
        </w:rPr>
        <w:t> method is used which is a method of the class </w:t>
      </w:r>
      <w:r w:rsidRPr="00F0218A">
        <w:rPr>
          <w:rFonts w:ascii="Trebuchet MS" w:eastAsia="Times New Roman" w:hAnsi="Trebuchet MS" w:cs="Courier New"/>
          <w:color w:val="222426"/>
          <w:shd w:val="clear" w:color="auto" w:fill="EEEEEE"/>
          <w:lang w:eastAsia="en-IN" w:bidi="kn-IN"/>
        </w:rPr>
        <w:t>Thread</w:t>
      </w:r>
      <w:r w:rsidRPr="00F0218A">
        <w:rPr>
          <w:rFonts w:ascii="Trebuchet MS" w:eastAsia="Times New Roman" w:hAnsi="Trebuchet MS" w:cs="Times New Roman"/>
          <w:color w:val="222426"/>
          <w:sz w:val="24"/>
          <w:szCs w:val="24"/>
          <w:lang w:eastAsia="en-IN" w:bidi="kn-IN"/>
        </w:rPr>
        <w:t> Class.</w:t>
      </w:r>
    </w:p>
    <w:p w:rsidR="00F0218A" w:rsidRPr="00F0218A" w:rsidRDefault="00F0218A" w:rsidP="00F0218A">
      <w:pPr>
        <w:numPr>
          <w:ilvl w:val="0"/>
          <w:numId w:val="2"/>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color w:val="222426"/>
          <w:sz w:val="24"/>
          <w:szCs w:val="24"/>
          <w:lang w:eastAsia="en-IN" w:bidi="kn-IN"/>
        </w:rPr>
        <w:t>In place of defining the priority in integers, we can use </w:t>
      </w:r>
      <w:r w:rsidRPr="00F0218A">
        <w:rPr>
          <w:rFonts w:ascii="Trebuchet MS" w:eastAsia="Times New Roman" w:hAnsi="Trebuchet MS" w:cs="Courier New"/>
          <w:color w:val="222426"/>
          <w:shd w:val="clear" w:color="auto" w:fill="EEEEEE"/>
          <w:lang w:eastAsia="en-IN" w:bidi="kn-IN"/>
        </w:rPr>
        <w:t>MIN_PRIORITY</w:t>
      </w:r>
      <w:r w:rsidRPr="00F0218A">
        <w:rPr>
          <w:rFonts w:ascii="Trebuchet MS" w:eastAsia="Times New Roman" w:hAnsi="Trebuchet MS" w:cs="Times New Roman"/>
          <w:color w:val="222426"/>
          <w:sz w:val="24"/>
          <w:szCs w:val="24"/>
          <w:lang w:eastAsia="en-IN" w:bidi="kn-IN"/>
        </w:rPr>
        <w:t>, </w:t>
      </w:r>
      <w:r w:rsidRPr="00F0218A">
        <w:rPr>
          <w:rFonts w:ascii="Trebuchet MS" w:eastAsia="Times New Roman" w:hAnsi="Trebuchet MS" w:cs="Courier New"/>
          <w:color w:val="222426"/>
          <w:shd w:val="clear" w:color="auto" w:fill="EEEEEE"/>
          <w:lang w:eastAsia="en-IN" w:bidi="kn-IN"/>
        </w:rPr>
        <w:t>NORM_PRIORITY</w:t>
      </w:r>
      <w:r w:rsidRPr="00F0218A">
        <w:rPr>
          <w:rFonts w:ascii="Trebuchet MS" w:eastAsia="Times New Roman" w:hAnsi="Trebuchet MS" w:cs="Times New Roman"/>
          <w:color w:val="222426"/>
          <w:sz w:val="24"/>
          <w:szCs w:val="24"/>
          <w:lang w:eastAsia="en-IN" w:bidi="kn-IN"/>
        </w:rPr>
        <w:t> or </w:t>
      </w:r>
      <w:r w:rsidRPr="00F0218A">
        <w:rPr>
          <w:rFonts w:ascii="Trebuchet MS" w:eastAsia="Times New Roman" w:hAnsi="Trebuchet MS" w:cs="Courier New"/>
          <w:color w:val="222426"/>
          <w:shd w:val="clear" w:color="auto" w:fill="EEEEEE"/>
          <w:lang w:eastAsia="en-IN" w:bidi="kn-IN"/>
        </w:rPr>
        <w:t>MAX_PRIORITY</w:t>
      </w:r>
      <w:r w:rsidRPr="00F0218A">
        <w:rPr>
          <w:rFonts w:ascii="Trebuchet MS" w:eastAsia="Times New Roman" w:hAnsi="Trebuchet MS" w:cs="Times New Roman"/>
          <w:color w:val="222426"/>
          <w:sz w:val="24"/>
          <w:szCs w:val="24"/>
          <w:lang w:eastAsia="en-IN" w:bidi="kn-IN"/>
        </w:rPr>
        <w:t>.</w:t>
      </w:r>
    </w:p>
    <w:p w:rsidR="00F0218A" w:rsidRPr="00F0218A" w:rsidRDefault="00F0218A" w:rsidP="00F0218A">
      <w:pPr>
        <w:shd w:val="clear" w:color="auto" w:fill="FFFFFF"/>
        <w:spacing w:after="240" w:line="240" w:lineRule="auto"/>
        <w:ind w:left="0"/>
        <w:outlineLvl w:val="1"/>
        <w:rPr>
          <w:rFonts w:ascii="Trebuchet MS" w:eastAsia="Times New Roman" w:hAnsi="Trebuchet MS" w:cs="Times New Roman"/>
          <w:b/>
          <w:bCs/>
          <w:color w:val="000000"/>
          <w:sz w:val="45"/>
          <w:szCs w:val="45"/>
          <w:lang w:eastAsia="en-IN" w:bidi="kn-IN"/>
        </w:rPr>
      </w:pPr>
      <w:r w:rsidRPr="00F0218A">
        <w:rPr>
          <w:rFonts w:ascii="Trebuchet MS" w:eastAsia="Times New Roman" w:hAnsi="Trebuchet MS" w:cs="Times New Roman"/>
          <w:b/>
          <w:bCs/>
          <w:color w:val="000000"/>
          <w:sz w:val="45"/>
          <w:szCs w:val="45"/>
          <w:lang w:eastAsia="en-IN" w:bidi="kn-IN"/>
        </w:rPr>
        <w:t xml:space="preserve">Methods: </w:t>
      </w:r>
      <w:proofErr w:type="spellStart"/>
      <w:proofErr w:type="gramStart"/>
      <w:r w:rsidRPr="00F0218A">
        <w:rPr>
          <w:rFonts w:ascii="Trebuchet MS" w:eastAsia="Times New Roman" w:hAnsi="Trebuchet MS" w:cs="Times New Roman"/>
          <w:b/>
          <w:bCs/>
          <w:color w:val="000000"/>
          <w:sz w:val="45"/>
          <w:szCs w:val="45"/>
          <w:lang w:eastAsia="en-IN" w:bidi="kn-IN"/>
        </w:rPr>
        <w:t>isAlive</w:t>
      </w:r>
      <w:proofErr w:type="spellEnd"/>
      <w:r w:rsidRPr="00F0218A">
        <w:rPr>
          <w:rFonts w:ascii="Trebuchet MS" w:eastAsia="Times New Roman" w:hAnsi="Trebuchet MS" w:cs="Times New Roman"/>
          <w:b/>
          <w:bCs/>
          <w:color w:val="000000"/>
          <w:sz w:val="45"/>
          <w:szCs w:val="45"/>
          <w:lang w:eastAsia="en-IN" w:bidi="kn-IN"/>
        </w:rPr>
        <w:t>(</w:t>
      </w:r>
      <w:proofErr w:type="gramEnd"/>
      <w:r w:rsidRPr="00F0218A">
        <w:rPr>
          <w:rFonts w:ascii="Trebuchet MS" w:eastAsia="Times New Roman" w:hAnsi="Trebuchet MS" w:cs="Times New Roman"/>
          <w:b/>
          <w:bCs/>
          <w:color w:val="000000"/>
          <w:sz w:val="45"/>
          <w:szCs w:val="45"/>
          <w:lang w:eastAsia="en-IN" w:bidi="kn-IN"/>
        </w:rPr>
        <w:t>) and join()</w:t>
      </w:r>
    </w:p>
    <w:p w:rsidR="00F0218A" w:rsidRPr="00F0218A" w:rsidRDefault="00F0218A" w:rsidP="00F0218A">
      <w:pPr>
        <w:numPr>
          <w:ilvl w:val="0"/>
          <w:numId w:val="3"/>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color w:val="222426"/>
          <w:sz w:val="24"/>
          <w:szCs w:val="24"/>
          <w:lang w:eastAsia="en-IN" w:bidi="kn-IN"/>
        </w:rPr>
        <w:t>In all the practical situations main thread should finish last else other threads which have spawned from the main thread will also finish.</w:t>
      </w:r>
    </w:p>
    <w:p w:rsidR="00F0218A" w:rsidRPr="00F0218A" w:rsidRDefault="00F0218A" w:rsidP="00F0218A">
      <w:pPr>
        <w:numPr>
          <w:ilvl w:val="0"/>
          <w:numId w:val="3"/>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color w:val="222426"/>
          <w:sz w:val="24"/>
          <w:szCs w:val="24"/>
          <w:lang w:eastAsia="en-IN" w:bidi="kn-IN"/>
        </w:rPr>
        <w:t>To know whether the thread has finished we can call </w:t>
      </w:r>
      <w:proofErr w:type="spellStart"/>
      <w:proofErr w:type="gramStart"/>
      <w:r w:rsidRPr="00F0218A">
        <w:rPr>
          <w:rFonts w:ascii="Trebuchet MS" w:eastAsia="Times New Roman" w:hAnsi="Trebuchet MS" w:cs="Courier New"/>
          <w:color w:val="222426"/>
          <w:shd w:val="clear" w:color="auto" w:fill="EEEEEE"/>
          <w:lang w:eastAsia="en-IN" w:bidi="kn-IN"/>
        </w:rPr>
        <w:t>isAlive</w:t>
      </w:r>
      <w:proofErr w:type="spellEnd"/>
      <w:r w:rsidRPr="00F0218A">
        <w:rPr>
          <w:rFonts w:ascii="Trebuchet MS" w:eastAsia="Times New Roman" w:hAnsi="Trebuchet MS" w:cs="Courier New"/>
          <w:color w:val="222426"/>
          <w:shd w:val="clear" w:color="auto" w:fill="EEEEEE"/>
          <w:lang w:eastAsia="en-IN" w:bidi="kn-IN"/>
        </w:rPr>
        <w:t>(</w:t>
      </w:r>
      <w:proofErr w:type="gramEnd"/>
      <w:r w:rsidRPr="00F0218A">
        <w:rPr>
          <w:rFonts w:ascii="Trebuchet MS" w:eastAsia="Times New Roman" w:hAnsi="Trebuchet MS" w:cs="Courier New"/>
          <w:color w:val="222426"/>
          <w:shd w:val="clear" w:color="auto" w:fill="EEEEEE"/>
          <w:lang w:eastAsia="en-IN" w:bidi="kn-IN"/>
        </w:rPr>
        <w:t>)</w:t>
      </w:r>
      <w:r w:rsidRPr="00F0218A">
        <w:rPr>
          <w:rFonts w:ascii="Trebuchet MS" w:eastAsia="Times New Roman" w:hAnsi="Trebuchet MS" w:cs="Times New Roman"/>
          <w:color w:val="222426"/>
          <w:sz w:val="24"/>
          <w:szCs w:val="24"/>
          <w:lang w:eastAsia="en-IN" w:bidi="kn-IN"/>
        </w:rPr>
        <w:t> on the thread which returns true if the thread is not finished.</w:t>
      </w:r>
    </w:p>
    <w:p w:rsidR="00F0218A" w:rsidRPr="00F0218A" w:rsidRDefault="00F0218A" w:rsidP="00F0218A">
      <w:pPr>
        <w:numPr>
          <w:ilvl w:val="0"/>
          <w:numId w:val="3"/>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color w:val="222426"/>
          <w:sz w:val="24"/>
          <w:szCs w:val="24"/>
          <w:lang w:eastAsia="en-IN" w:bidi="kn-IN"/>
        </w:rPr>
        <w:t>Another way to achieve this by using </w:t>
      </w:r>
      <w:proofErr w:type="gramStart"/>
      <w:r w:rsidRPr="00F0218A">
        <w:rPr>
          <w:rFonts w:ascii="Trebuchet MS" w:eastAsia="Times New Roman" w:hAnsi="Trebuchet MS" w:cs="Courier New"/>
          <w:color w:val="222426"/>
          <w:shd w:val="clear" w:color="auto" w:fill="EEEEEE"/>
          <w:lang w:eastAsia="en-IN" w:bidi="kn-IN"/>
        </w:rPr>
        <w:t>join(</w:t>
      </w:r>
      <w:proofErr w:type="gramEnd"/>
      <w:r w:rsidRPr="00F0218A">
        <w:rPr>
          <w:rFonts w:ascii="Trebuchet MS" w:eastAsia="Times New Roman" w:hAnsi="Trebuchet MS" w:cs="Courier New"/>
          <w:color w:val="222426"/>
          <w:shd w:val="clear" w:color="auto" w:fill="EEEEEE"/>
          <w:lang w:eastAsia="en-IN" w:bidi="kn-IN"/>
        </w:rPr>
        <w:t>)</w:t>
      </w:r>
      <w:r w:rsidRPr="00F0218A">
        <w:rPr>
          <w:rFonts w:ascii="Trebuchet MS" w:eastAsia="Times New Roman" w:hAnsi="Trebuchet MS" w:cs="Times New Roman"/>
          <w:color w:val="222426"/>
          <w:sz w:val="24"/>
          <w:szCs w:val="24"/>
          <w:lang w:eastAsia="en-IN" w:bidi="kn-IN"/>
        </w:rPr>
        <w:t> method, this method when called from the parent thread makes parent thread wait till child thread terminates.</w:t>
      </w:r>
    </w:p>
    <w:p w:rsidR="00F0218A" w:rsidRPr="00F0218A" w:rsidRDefault="00F0218A" w:rsidP="00F0218A">
      <w:pPr>
        <w:numPr>
          <w:ilvl w:val="0"/>
          <w:numId w:val="3"/>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color w:val="222426"/>
          <w:sz w:val="24"/>
          <w:szCs w:val="24"/>
          <w:lang w:eastAsia="en-IN" w:bidi="kn-IN"/>
        </w:rPr>
        <w:t>These methods are defined in the </w:t>
      </w:r>
      <w:r w:rsidRPr="00F0218A">
        <w:rPr>
          <w:rFonts w:ascii="Trebuchet MS" w:eastAsia="Times New Roman" w:hAnsi="Trebuchet MS" w:cs="Courier New"/>
          <w:color w:val="222426"/>
          <w:shd w:val="clear" w:color="auto" w:fill="EEEEEE"/>
          <w:lang w:eastAsia="en-IN" w:bidi="kn-IN"/>
        </w:rPr>
        <w:t>Thread</w:t>
      </w:r>
      <w:r w:rsidRPr="00F0218A">
        <w:rPr>
          <w:rFonts w:ascii="Trebuchet MS" w:eastAsia="Times New Roman" w:hAnsi="Trebuchet MS" w:cs="Times New Roman"/>
          <w:color w:val="222426"/>
          <w:sz w:val="24"/>
          <w:szCs w:val="24"/>
          <w:lang w:eastAsia="en-IN" w:bidi="kn-IN"/>
        </w:rPr>
        <w:t> class.</w:t>
      </w:r>
    </w:p>
    <w:p w:rsidR="00F0218A" w:rsidRPr="00F0218A" w:rsidRDefault="00F0218A" w:rsidP="00F0218A">
      <w:pPr>
        <w:numPr>
          <w:ilvl w:val="0"/>
          <w:numId w:val="3"/>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color w:val="222426"/>
          <w:sz w:val="24"/>
          <w:szCs w:val="24"/>
          <w:lang w:eastAsia="en-IN" w:bidi="kn-IN"/>
        </w:rPr>
        <w:t xml:space="preserve">We have used </w:t>
      </w:r>
      <w:proofErr w:type="spellStart"/>
      <w:proofErr w:type="gramStart"/>
      <w:r w:rsidRPr="00F0218A">
        <w:rPr>
          <w:rFonts w:ascii="Trebuchet MS" w:eastAsia="Times New Roman" w:hAnsi="Trebuchet MS" w:cs="Times New Roman"/>
          <w:color w:val="222426"/>
          <w:sz w:val="24"/>
          <w:szCs w:val="24"/>
          <w:lang w:eastAsia="en-IN" w:bidi="kn-IN"/>
        </w:rPr>
        <w:t>isAlive</w:t>
      </w:r>
      <w:proofErr w:type="spellEnd"/>
      <w:r w:rsidRPr="00F0218A">
        <w:rPr>
          <w:rFonts w:ascii="Trebuchet MS" w:eastAsia="Times New Roman" w:hAnsi="Trebuchet MS" w:cs="Times New Roman"/>
          <w:color w:val="222426"/>
          <w:sz w:val="24"/>
          <w:szCs w:val="24"/>
          <w:lang w:eastAsia="en-IN" w:bidi="kn-IN"/>
        </w:rPr>
        <w:t>(</w:t>
      </w:r>
      <w:proofErr w:type="gramEnd"/>
      <w:r w:rsidRPr="00F0218A">
        <w:rPr>
          <w:rFonts w:ascii="Trebuchet MS" w:eastAsia="Times New Roman" w:hAnsi="Trebuchet MS" w:cs="Times New Roman"/>
          <w:color w:val="222426"/>
          <w:sz w:val="24"/>
          <w:szCs w:val="24"/>
          <w:lang w:eastAsia="en-IN" w:bidi="kn-IN"/>
        </w:rPr>
        <w:t>) method in the above examples too.</w:t>
      </w:r>
    </w:p>
    <w:p w:rsidR="00F0218A" w:rsidRPr="00F0218A" w:rsidRDefault="00F0218A" w:rsidP="00F0218A">
      <w:pPr>
        <w:shd w:val="clear" w:color="auto" w:fill="FFFFFF"/>
        <w:spacing w:after="240" w:line="240" w:lineRule="auto"/>
        <w:ind w:left="0"/>
        <w:outlineLvl w:val="1"/>
        <w:rPr>
          <w:rFonts w:ascii="Trebuchet MS" w:eastAsia="Times New Roman" w:hAnsi="Trebuchet MS" w:cs="Times New Roman"/>
          <w:b/>
          <w:bCs/>
          <w:color w:val="000000"/>
          <w:sz w:val="45"/>
          <w:szCs w:val="45"/>
          <w:lang w:eastAsia="en-IN" w:bidi="kn-IN"/>
        </w:rPr>
      </w:pPr>
      <w:r w:rsidRPr="00F0218A">
        <w:rPr>
          <w:rFonts w:ascii="Trebuchet MS" w:eastAsia="Times New Roman" w:hAnsi="Trebuchet MS" w:cs="Times New Roman"/>
          <w:b/>
          <w:bCs/>
          <w:color w:val="000000"/>
          <w:sz w:val="45"/>
          <w:szCs w:val="45"/>
          <w:lang w:eastAsia="en-IN" w:bidi="kn-IN"/>
        </w:rPr>
        <w:t>Synchronization</w:t>
      </w:r>
    </w:p>
    <w:p w:rsidR="00F0218A" w:rsidRPr="00F0218A" w:rsidRDefault="00F0218A" w:rsidP="00F0218A">
      <w:pPr>
        <w:numPr>
          <w:ilvl w:val="0"/>
          <w:numId w:val="4"/>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color w:val="222426"/>
          <w:sz w:val="24"/>
          <w:szCs w:val="24"/>
          <w:lang w:eastAsia="en-IN" w:bidi="kn-IN"/>
        </w:rPr>
        <w:t xml:space="preserve">Multithreading introduces asynchronous </w:t>
      </w:r>
      <w:proofErr w:type="spellStart"/>
      <w:r w:rsidRPr="00F0218A">
        <w:rPr>
          <w:rFonts w:ascii="Trebuchet MS" w:eastAsia="Times New Roman" w:hAnsi="Trebuchet MS" w:cs="Times New Roman"/>
          <w:color w:val="222426"/>
          <w:sz w:val="24"/>
          <w:szCs w:val="24"/>
          <w:lang w:eastAsia="en-IN" w:bidi="kn-IN"/>
        </w:rPr>
        <w:t>behavior</w:t>
      </w:r>
      <w:proofErr w:type="spellEnd"/>
      <w:r w:rsidRPr="00F0218A">
        <w:rPr>
          <w:rFonts w:ascii="Trebuchet MS" w:eastAsia="Times New Roman" w:hAnsi="Trebuchet MS" w:cs="Times New Roman"/>
          <w:color w:val="222426"/>
          <w:sz w:val="24"/>
          <w:szCs w:val="24"/>
          <w:lang w:eastAsia="en-IN" w:bidi="kn-IN"/>
        </w:rPr>
        <w:t xml:space="preserve"> to the programs. If a thread is writing some data another thread may be reading the same data at that time. This may bring inconsistency.</w:t>
      </w:r>
    </w:p>
    <w:p w:rsidR="00F0218A" w:rsidRPr="00F0218A" w:rsidRDefault="00F0218A" w:rsidP="00F0218A">
      <w:pPr>
        <w:numPr>
          <w:ilvl w:val="0"/>
          <w:numId w:val="4"/>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color w:val="222426"/>
          <w:sz w:val="24"/>
          <w:szCs w:val="24"/>
          <w:lang w:eastAsia="en-IN" w:bidi="kn-IN"/>
        </w:rPr>
        <w:t>When two or more threads need access to a shared resource there should be some way that the resource will be used only by one resource at a time. The process to achieve this is called synchronization.</w:t>
      </w:r>
    </w:p>
    <w:p w:rsidR="00F0218A" w:rsidRPr="00F0218A" w:rsidRDefault="00F0218A" w:rsidP="00F0218A">
      <w:pPr>
        <w:numPr>
          <w:ilvl w:val="0"/>
          <w:numId w:val="4"/>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color w:val="222426"/>
          <w:sz w:val="24"/>
          <w:szCs w:val="24"/>
          <w:lang w:eastAsia="en-IN" w:bidi="kn-IN"/>
        </w:rPr>
        <w:t xml:space="preserve">To implement the synchronous </w:t>
      </w:r>
      <w:proofErr w:type="spellStart"/>
      <w:r w:rsidRPr="00F0218A">
        <w:rPr>
          <w:rFonts w:ascii="Trebuchet MS" w:eastAsia="Times New Roman" w:hAnsi="Trebuchet MS" w:cs="Times New Roman"/>
          <w:color w:val="222426"/>
          <w:sz w:val="24"/>
          <w:szCs w:val="24"/>
          <w:lang w:eastAsia="en-IN" w:bidi="kn-IN"/>
        </w:rPr>
        <w:t>behavior</w:t>
      </w:r>
      <w:proofErr w:type="spellEnd"/>
      <w:r w:rsidRPr="00F0218A">
        <w:rPr>
          <w:rFonts w:ascii="Trebuchet MS" w:eastAsia="Times New Roman" w:hAnsi="Trebuchet MS" w:cs="Times New Roman"/>
          <w:color w:val="222426"/>
          <w:sz w:val="24"/>
          <w:szCs w:val="24"/>
          <w:lang w:eastAsia="en-IN" w:bidi="kn-IN"/>
        </w:rPr>
        <w:t xml:space="preserve"> java has synchronous method. Once a thread is inside a synchronized method, no other thread can call any other synchronized method on the same object. All the other threads then wait until the first thread come out of the synchronized block.</w:t>
      </w:r>
    </w:p>
    <w:p w:rsidR="00F0218A" w:rsidRPr="00F0218A" w:rsidRDefault="00F0218A" w:rsidP="00F0218A">
      <w:pPr>
        <w:numPr>
          <w:ilvl w:val="0"/>
          <w:numId w:val="4"/>
        </w:numPr>
        <w:shd w:val="clear" w:color="auto" w:fill="FFFFFF"/>
        <w:spacing w:before="100" w:beforeAutospacing="1" w:after="100" w:afterAutospacing="1" w:line="240" w:lineRule="auto"/>
        <w:ind w:left="60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color w:val="222426"/>
          <w:sz w:val="24"/>
          <w:szCs w:val="24"/>
          <w:lang w:eastAsia="en-IN" w:bidi="kn-IN"/>
        </w:rPr>
        <w:t>When we want to synchronize access to objects of a class which was not designed for the multithreaded access and the code of the method which needs to be accessed synchronously is not available with us, in this case we cannot add the synchronized to the appropriate methods. In java we have the solution for this, put the calls to the methods (which needs to be synchronized) defined by this class inside a synchronized block in following manner.</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proofErr w:type="gramStart"/>
      <w:r w:rsidRPr="00F0218A">
        <w:rPr>
          <w:rFonts w:ascii="Consolas" w:eastAsia="Times New Roman" w:hAnsi="Consolas" w:cs="Consolas"/>
          <w:color w:val="2B91AF"/>
          <w:lang w:eastAsia="en-IN" w:bidi="kn-IN"/>
        </w:rPr>
        <w:t>Synchronized</w:t>
      </w:r>
      <w:r w:rsidRPr="00F0218A">
        <w:rPr>
          <w:rFonts w:ascii="Consolas" w:eastAsia="Times New Roman" w:hAnsi="Consolas" w:cs="Consolas"/>
          <w:color w:val="000000"/>
          <w:lang w:eastAsia="en-IN" w:bidi="kn-IN"/>
        </w:rPr>
        <w:t>(</w:t>
      </w:r>
      <w:proofErr w:type="gramEnd"/>
      <w:r w:rsidRPr="00F0218A">
        <w:rPr>
          <w:rFonts w:ascii="Consolas" w:eastAsia="Times New Roman" w:hAnsi="Consolas" w:cs="Consolas"/>
          <w:color w:val="00008B"/>
          <w:lang w:eastAsia="en-IN" w:bidi="kn-IN"/>
        </w:rPr>
        <w:t>object</w:t>
      </w:r>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lang w:eastAsia="en-IN" w:bidi="kn-IN"/>
        </w:rPr>
      </w:pPr>
      <w:r w:rsidRPr="00F0218A">
        <w:rPr>
          <w:rFonts w:ascii="Consolas" w:eastAsia="Times New Roman" w:hAnsi="Consolas" w:cs="Consolas"/>
          <w:color w:val="000000"/>
          <w:lang w:eastAsia="en-IN" w:bidi="kn-IN"/>
        </w:rPr>
        <w:t xml:space="preserve">    </w:t>
      </w:r>
      <w:r w:rsidRPr="00F0218A">
        <w:rPr>
          <w:rFonts w:ascii="Consolas" w:eastAsia="Times New Roman" w:hAnsi="Consolas" w:cs="Consolas"/>
          <w:color w:val="808080"/>
          <w:lang w:eastAsia="en-IN" w:bidi="kn-IN"/>
        </w:rPr>
        <w:t>// statement to be synchronized</w:t>
      </w:r>
    </w:p>
    <w:p w:rsidR="00F0218A" w:rsidRPr="00F0218A" w:rsidRDefault="00F0218A" w:rsidP="00F02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22426"/>
          <w:lang w:eastAsia="en-IN" w:bidi="kn-IN"/>
        </w:rPr>
      </w:pPr>
      <w:r w:rsidRPr="00F0218A">
        <w:rPr>
          <w:rFonts w:ascii="Consolas" w:eastAsia="Times New Roman" w:hAnsi="Consolas" w:cs="Consolas"/>
          <w:color w:val="000000"/>
          <w:lang w:eastAsia="en-IN" w:bidi="kn-IN"/>
        </w:rPr>
        <w:t>}</w:t>
      </w:r>
    </w:p>
    <w:p w:rsidR="00F0218A" w:rsidRPr="00F0218A" w:rsidRDefault="00F0218A" w:rsidP="00F0218A">
      <w:pPr>
        <w:shd w:val="clear" w:color="auto" w:fill="FFFFFF"/>
        <w:spacing w:after="240" w:line="240" w:lineRule="auto"/>
        <w:ind w:left="0"/>
        <w:outlineLvl w:val="1"/>
        <w:rPr>
          <w:rFonts w:ascii="Trebuchet MS" w:eastAsia="Times New Roman" w:hAnsi="Trebuchet MS" w:cs="Times New Roman"/>
          <w:b/>
          <w:bCs/>
          <w:color w:val="000000"/>
          <w:sz w:val="45"/>
          <w:szCs w:val="45"/>
          <w:lang w:eastAsia="en-IN" w:bidi="kn-IN"/>
        </w:rPr>
      </w:pPr>
      <w:r w:rsidRPr="00F0218A">
        <w:rPr>
          <w:rFonts w:ascii="Trebuchet MS" w:eastAsia="Times New Roman" w:hAnsi="Trebuchet MS" w:cs="Times New Roman"/>
          <w:b/>
          <w:bCs/>
          <w:color w:val="000000"/>
          <w:sz w:val="45"/>
          <w:szCs w:val="45"/>
          <w:lang w:eastAsia="en-IN" w:bidi="kn-IN"/>
        </w:rPr>
        <w:t>Inter-thread Communication</w:t>
      </w:r>
    </w:p>
    <w:p w:rsidR="00F0218A" w:rsidRDefault="00F0218A" w:rsidP="00F0218A">
      <w:pPr>
        <w:shd w:val="clear" w:color="auto" w:fill="FFFFFF"/>
        <w:spacing w:after="390" w:line="240" w:lineRule="auto"/>
        <w:ind w:left="0"/>
        <w:rPr>
          <w:rFonts w:ascii="Trebuchet MS" w:eastAsia="Times New Roman" w:hAnsi="Trebuchet MS" w:cs="Times New Roman"/>
          <w:color w:val="222426"/>
          <w:sz w:val="24"/>
          <w:szCs w:val="24"/>
          <w:lang w:eastAsia="en-IN" w:bidi="kn-IN"/>
        </w:rPr>
      </w:pPr>
      <w:r w:rsidRPr="00F0218A">
        <w:rPr>
          <w:rFonts w:ascii="Trebuchet MS" w:eastAsia="Times New Roman" w:hAnsi="Trebuchet MS" w:cs="Times New Roman"/>
          <w:color w:val="222426"/>
          <w:sz w:val="24"/>
          <w:szCs w:val="24"/>
          <w:lang w:eastAsia="en-IN" w:bidi="kn-IN"/>
        </w:rPr>
        <w:t>We have few methods through which java threads can communicate with each other. These methods are </w:t>
      </w:r>
      <w:proofErr w:type="gramStart"/>
      <w:r w:rsidRPr="00F0218A">
        <w:rPr>
          <w:rFonts w:ascii="Trebuchet MS" w:eastAsia="Times New Roman" w:hAnsi="Trebuchet MS" w:cs="Courier New"/>
          <w:color w:val="222426"/>
          <w:shd w:val="clear" w:color="auto" w:fill="EEEEEE"/>
          <w:lang w:eastAsia="en-IN" w:bidi="kn-IN"/>
        </w:rPr>
        <w:t>wait(</w:t>
      </w:r>
      <w:proofErr w:type="gramEnd"/>
      <w:r w:rsidRPr="00F0218A">
        <w:rPr>
          <w:rFonts w:ascii="Trebuchet MS" w:eastAsia="Times New Roman" w:hAnsi="Trebuchet MS" w:cs="Courier New"/>
          <w:color w:val="222426"/>
          <w:shd w:val="clear" w:color="auto" w:fill="EEEEEE"/>
          <w:lang w:eastAsia="en-IN" w:bidi="kn-IN"/>
        </w:rPr>
        <w:t>)</w:t>
      </w:r>
      <w:r w:rsidRPr="00F0218A">
        <w:rPr>
          <w:rFonts w:ascii="Trebuchet MS" w:eastAsia="Times New Roman" w:hAnsi="Trebuchet MS" w:cs="Times New Roman"/>
          <w:color w:val="222426"/>
          <w:sz w:val="24"/>
          <w:szCs w:val="24"/>
          <w:lang w:eastAsia="en-IN" w:bidi="kn-IN"/>
        </w:rPr>
        <w:t>, </w:t>
      </w:r>
      <w:r w:rsidRPr="00F0218A">
        <w:rPr>
          <w:rFonts w:ascii="Trebuchet MS" w:eastAsia="Times New Roman" w:hAnsi="Trebuchet MS" w:cs="Courier New"/>
          <w:color w:val="222426"/>
          <w:shd w:val="clear" w:color="auto" w:fill="EEEEEE"/>
          <w:lang w:eastAsia="en-IN" w:bidi="kn-IN"/>
        </w:rPr>
        <w:t>notify()</w:t>
      </w:r>
      <w:r w:rsidRPr="00F0218A">
        <w:rPr>
          <w:rFonts w:ascii="Trebuchet MS" w:eastAsia="Times New Roman" w:hAnsi="Trebuchet MS" w:cs="Times New Roman"/>
          <w:color w:val="222426"/>
          <w:sz w:val="24"/>
          <w:szCs w:val="24"/>
          <w:lang w:eastAsia="en-IN" w:bidi="kn-IN"/>
        </w:rPr>
        <w:t>, </w:t>
      </w:r>
      <w:proofErr w:type="spellStart"/>
      <w:r w:rsidRPr="00F0218A">
        <w:rPr>
          <w:rFonts w:ascii="Trebuchet MS" w:eastAsia="Times New Roman" w:hAnsi="Trebuchet MS" w:cs="Courier New"/>
          <w:color w:val="222426"/>
          <w:shd w:val="clear" w:color="auto" w:fill="EEEEEE"/>
          <w:lang w:eastAsia="en-IN" w:bidi="kn-IN"/>
        </w:rPr>
        <w:t>notifyAll</w:t>
      </w:r>
      <w:proofErr w:type="spellEnd"/>
      <w:r w:rsidRPr="00F0218A">
        <w:rPr>
          <w:rFonts w:ascii="Trebuchet MS" w:eastAsia="Times New Roman" w:hAnsi="Trebuchet MS" w:cs="Courier New"/>
          <w:color w:val="222426"/>
          <w:shd w:val="clear" w:color="auto" w:fill="EEEEEE"/>
          <w:lang w:eastAsia="en-IN" w:bidi="kn-IN"/>
        </w:rPr>
        <w:t>()</w:t>
      </w:r>
      <w:r w:rsidRPr="00F0218A">
        <w:rPr>
          <w:rFonts w:ascii="Trebuchet MS" w:eastAsia="Times New Roman" w:hAnsi="Trebuchet MS" w:cs="Times New Roman"/>
          <w:color w:val="222426"/>
          <w:sz w:val="24"/>
          <w:szCs w:val="24"/>
          <w:lang w:eastAsia="en-IN" w:bidi="kn-IN"/>
        </w:rPr>
        <w:t>. All these methods can only be called from within a synchronized method.</w:t>
      </w:r>
      <w:r w:rsidRPr="00F0218A">
        <w:rPr>
          <w:rFonts w:ascii="Trebuchet MS" w:eastAsia="Times New Roman" w:hAnsi="Trebuchet MS" w:cs="Times New Roman"/>
          <w:color w:val="222426"/>
          <w:sz w:val="24"/>
          <w:szCs w:val="24"/>
          <w:lang w:eastAsia="en-IN" w:bidi="kn-IN"/>
        </w:rPr>
        <w:br/>
        <w:t>1) To understand synchronization java has a concept of monitor. Monitor can be thought of as a box which can hold only one thread. Once a thread enters the monitor all the other threads have to wait until that thread exits the monitor.</w:t>
      </w:r>
      <w:r w:rsidRPr="00F0218A">
        <w:rPr>
          <w:rFonts w:ascii="Trebuchet MS" w:eastAsia="Times New Roman" w:hAnsi="Trebuchet MS" w:cs="Times New Roman"/>
          <w:color w:val="222426"/>
          <w:sz w:val="24"/>
          <w:szCs w:val="24"/>
          <w:lang w:eastAsia="en-IN" w:bidi="kn-IN"/>
        </w:rPr>
        <w:br/>
        <w:t>2) </w:t>
      </w:r>
      <w:proofErr w:type="gramStart"/>
      <w:r w:rsidRPr="00F0218A">
        <w:rPr>
          <w:rFonts w:ascii="Trebuchet MS" w:eastAsia="Times New Roman" w:hAnsi="Trebuchet MS" w:cs="Courier New"/>
          <w:color w:val="222426"/>
          <w:shd w:val="clear" w:color="auto" w:fill="EEEEEE"/>
          <w:lang w:eastAsia="en-IN" w:bidi="kn-IN"/>
        </w:rPr>
        <w:t>wait(</w:t>
      </w:r>
      <w:proofErr w:type="gramEnd"/>
      <w:r w:rsidRPr="00F0218A">
        <w:rPr>
          <w:rFonts w:ascii="Trebuchet MS" w:eastAsia="Times New Roman" w:hAnsi="Trebuchet MS" w:cs="Courier New"/>
          <w:color w:val="222426"/>
          <w:shd w:val="clear" w:color="auto" w:fill="EEEEEE"/>
          <w:lang w:eastAsia="en-IN" w:bidi="kn-IN"/>
        </w:rPr>
        <w:t>)</w:t>
      </w:r>
      <w:r w:rsidRPr="00F0218A">
        <w:rPr>
          <w:rFonts w:ascii="Trebuchet MS" w:eastAsia="Times New Roman" w:hAnsi="Trebuchet MS" w:cs="Times New Roman"/>
          <w:color w:val="222426"/>
          <w:sz w:val="24"/>
          <w:szCs w:val="24"/>
          <w:lang w:eastAsia="en-IN" w:bidi="kn-IN"/>
        </w:rPr>
        <w:t>  tells the calling thread to give up the monitor and go to sleep until some other thread enters the same monitor and calls </w:t>
      </w:r>
      <w:r w:rsidRPr="00F0218A">
        <w:rPr>
          <w:rFonts w:ascii="Trebuchet MS" w:eastAsia="Times New Roman" w:hAnsi="Trebuchet MS" w:cs="Courier New"/>
          <w:color w:val="222426"/>
          <w:shd w:val="clear" w:color="auto" w:fill="EEEEEE"/>
          <w:lang w:eastAsia="en-IN" w:bidi="kn-IN"/>
        </w:rPr>
        <w:t>notify()</w:t>
      </w:r>
      <w:r w:rsidRPr="00F0218A">
        <w:rPr>
          <w:rFonts w:ascii="Trebuchet MS" w:eastAsia="Times New Roman" w:hAnsi="Trebuchet MS" w:cs="Times New Roman"/>
          <w:color w:val="222426"/>
          <w:sz w:val="24"/>
          <w:szCs w:val="24"/>
          <w:lang w:eastAsia="en-IN" w:bidi="kn-IN"/>
        </w:rPr>
        <w:t>.</w:t>
      </w:r>
      <w:r w:rsidRPr="00F0218A">
        <w:rPr>
          <w:rFonts w:ascii="Trebuchet MS" w:eastAsia="Times New Roman" w:hAnsi="Trebuchet MS" w:cs="Times New Roman"/>
          <w:color w:val="222426"/>
          <w:sz w:val="24"/>
          <w:szCs w:val="24"/>
          <w:lang w:eastAsia="en-IN" w:bidi="kn-IN"/>
        </w:rPr>
        <w:br/>
        <w:t>3) </w:t>
      </w:r>
      <w:proofErr w:type="gramStart"/>
      <w:r w:rsidRPr="00F0218A">
        <w:rPr>
          <w:rFonts w:ascii="Trebuchet MS" w:eastAsia="Times New Roman" w:hAnsi="Trebuchet MS" w:cs="Courier New"/>
          <w:color w:val="222426"/>
          <w:shd w:val="clear" w:color="auto" w:fill="EEEEEE"/>
          <w:lang w:eastAsia="en-IN" w:bidi="kn-IN"/>
        </w:rPr>
        <w:t>notify(</w:t>
      </w:r>
      <w:proofErr w:type="gramEnd"/>
      <w:r w:rsidRPr="00F0218A">
        <w:rPr>
          <w:rFonts w:ascii="Trebuchet MS" w:eastAsia="Times New Roman" w:hAnsi="Trebuchet MS" w:cs="Courier New"/>
          <w:color w:val="222426"/>
          <w:shd w:val="clear" w:color="auto" w:fill="EEEEEE"/>
          <w:lang w:eastAsia="en-IN" w:bidi="kn-IN"/>
        </w:rPr>
        <w:t>)</w:t>
      </w:r>
      <w:r w:rsidRPr="00F0218A">
        <w:rPr>
          <w:rFonts w:ascii="Trebuchet MS" w:eastAsia="Times New Roman" w:hAnsi="Trebuchet MS" w:cs="Times New Roman"/>
          <w:color w:val="222426"/>
          <w:sz w:val="24"/>
          <w:szCs w:val="24"/>
          <w:lang w:eastAsia="en-IN" w:bidi="kn-IN"/>
        </w:rPr>
        <w:t> wakes up the first thread that called </w:t>
      </w:r>
      <w:r w:rsidRPr="00F0218A">
        <w:rPr>
          <w:rFonts w:ascii="Trebuchet MS" w:eastAsia="Times New Roman" w:hAnsi="Trebuchet MS" w:cs="Courier New"/>
          <w:color w:val="222426"/>
          <w:shd w:val="clear" w:color="auto" w:fill="EEEEEE"/>
          <w:lang w:eastAsia="en-IN" w:bidi="kn-IN"/>
        </w:rPr>
        <w:t>wait()</w:t>
      </w:r>
      <w:r w:rsidRPr="00F0218A">
        <w:rPr>
          <w:rFonts w:ascii="Trebuchet MS" w:eastAsia="Times New Roman" w:hAnsi="Trebuchet MS" w:cs="Times New Roman"/>
          <w:color w:val="222426"/>
          <w:sz w:val="24"/>
          <w:szCs w:val="24"/>
          <w:lang w:eastAsia="en-IN" w:bidi="kn-IN"/>
        </w:rPr>
        <w:t> on the same object.</w:t>
      </w:r>
      <w:r w:rsidRPr="00F0218A">
        <w:rPr>
          <w:rFonts w:ascii="Trebuchet MS" w:eastAsia="Times New Roman" w:hAnsi="Trebuchet MS" w:cs="Times New Roman"/>
          <w:color w:val="222426"/>
          <w:sz w:val="24"/>
          <w:szCs w:val="24"/>
          <w:lang w:eastAsia="en-IN" w:bidi="kn-IN"/>
        </w:rPr>
        <w:br/>
      </w:r>
      <w:proofErr w:type="spellStart"/>
      <w:proofErr w:type="gramStart"/>
      <w:r w:rsidRPr="00F0218A">
        <w:rPr>
          <w:rFonts w:ascii="Trebuchet MS" w:eastAsia="Times New Roman" w:hAnsi="Trebuchet MS" w:cs="Courier New"/>
          <w:color w:val="222426"/>
          <w:shd w:val="clear" w:color="auto" w:fill="EEEEEE"/>
          <w:lang w:eastAsia="en-IN" w:bidi="kn-IN"/>
        </w:rPr>
        <w:t>notifyAll</w:t>
      </w:r>
      <w:proofErr w:type="spellEnd"/>
      <w:r w:rsidRPr="00F0218A">
        <w:rPr>
          <w:rFonts w:ascii="Trebuchet MS" w:eastAsia="Times New Roman" w:hAnsi="Trebuchet MS" w:cs="Courier New"/>
          <w:color w:val="222426"/>
          <w:shd w:val="clear" w:color="auto" w:fill="EEEEEE"/>
          <w:lang w:eastAsia="en-IN" w:bidi="kn-IN"/>
        </w:rPr>
        <w:t>(</w:t>
      </w:r>
      <w:proofErr w:type="gramEnd"/>
      <w:r w:rsidRPr="00F0218A">
        <w:rPr>
          <w:rFonts w:ascii="Trebuchet MS" w:eastAsia="Times New Roman" w:hAnsi="Trebuchet MS" w:cs="Courier New"/>
          <w:color w:val="222426"/>
          <w:shd w:val="clear" w:color="auto" w:fill="EEEEEE"/>
          <w:lang w:eastAsia="en-IN" w:bidi="kn-IN"/>
        </w:rPr>
        <w:t>)</w:t>
      </w:r>
      <w:r w:rsidRPr="00F0218A">
        <w:rPr>
          <w:rFonts w:ascii="Trebuchet MS" w:eastAsia="Times New Roman" w:hAnsi="Trebuchet MS" w:cs="Times New Roman"/>
          <w:color w:val="222426"/>
          <w:sz w:val="24"/>
          <w:szCs w:val="24"/>
          <w:lang w:eastAsia="en-IN" w:bidi="kn-IN"/>
        </w:rPr>
        <w:t> wakes up all the threads that called wait() on the same object. The highest priority thread will run first.</w:t>
      </w:r>
    </w:p>
    <w:p w:rsidR="00A14744" w:rsidRDefault="00A14744" w:rsidP="00F0218A">
      <w:pPr>
        <w:shd w:val="clear" w:color="auto" w:fill="FFFFFF"/>
        <w:spacing w:after="390" w:line="240" w:lineRule="auto"/>
        <w:ind w:left="0"/>
        <w:rPr>
          <w:rFonts w:ascii="Trebuchet MS" w:eastAsia="Times New Roman" w:hAnsi="Trebuchet MS" w:cs="Times New Roman"/>
          <w:color w:val="222426"/>
          <w:sz w:val="24"/>
          <w:szCs w:val="24"/>
          <w:lang w:eastAsia="en-IN" w:bidi="kn-IN"/>
        </w:rPr>
      </w:pPr>
    </w:p>
    <w:p w:rsidR="00A14744" w:rsidRDefault="00A14744" w:rsidP="00F0218A">
      <w:pPr>
        <w:shd w:val="clear" w:color="auto" w:fill="FFFFFF"/>
        <w:spacing w:after="390" w:line="240" w:lineRule="auto"/>
        <w:ind w:left="0"/>
        <w:rPr>
          <w:rFonts w:ascii="Trebuchet MS" w:eastAsia="Times New Roman" w:hAnsi="Trebuchet MS" w:cs="Times New Roman"/>
          <w:color w:val="222426"/>
          <w:sz w:val="24"/>
          <w:szCs w:val="24"/>
          <w:lang w:eastAsia="en-IN" w:bidi="kn-I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A14744" w:rsidRPr="00A14744" w:rsidTr="00A14744">
        <w:trPr>
          <w:tblCellSpacing w:w="15" w:type="dxa"/>
        </w:trPr>
        <w:tc>
          <w:tcPr>
            <w:tcW w:w="0" w:type="auto"/>
            <w:shd w:val="clear" w:color="auto" w:fill="FFFFFF"/>
            <w:vAlign w:val="center"/>
            <w:hideMark/>
          </w:tcPr>
          <w:p w:rsidR="00A14744" w:rsidRPr="00A14744" w:rsidRDefault="00A14744" w:rsidP="00A14744">
            <w:pPr>
              <w:spacing w:before="75" w:after="100" w:afterAutospacing="1" w:line="312" w:lineRule="atLeast"/>
              <w:ind w:left="300"/>
              <w:jc w:val="both"/>
              <w:outlineLvl w:val="0"/>
              <w:rPr>
                <w:rFonts w:ascii="Helvetica" w:eastAsia="Times New Roman" w:hAnsi="Helvetica" w:cs="Helvetica"/>
                <w:color w:val="610B38"/>
                <w:kern w:val="36"/>
                <w:sz w:val="44"/>
                <w:szCs w:val="44"/>
                <w:lang w:eastAsia="en-IN" w:bidi="kn-IN"/>
              </w:rPr>
            </w:pPr>
            <w:r w:rsidRPr="00A14744">
              <w:rPr>
                <w:rFonts w:ascii="Helvetica" w:eastAsia="Times New Roman" w:hAnsi="Helvetica" w:cs="Helvetica"/>
                <w:color w:val="610B38"/>
                <w:kern w:val="36"/>
                <w:sz w:val="44"/>
                <w:szCs w:val="44"/>
                <w:lang w:eastAsia="en-IN" w:bidi="kn-IN"/>
              </w:rPr>
              <w:t>Life cycle of a Thread (Thread States)</w:t>
            </w:r>
          </w:p>
          <w:p w:rsidR="00A14744" w:rsidRPr="00A14744" w:rsidRDefault="00A14744" w:rsidP="00A14744">
            <w:pPr>
              <w:numPr>
                <w:ilvl w:val="0"/>
                <w:numId w:val="5"/>
              </w:numPr>
              <w:shd w:val="clear" w:color="auto" w:fill="FFFFFF"/>
              <w:spacing w:before="60" w:after="100" w:afterAutospacing="1" w:line="345" w:lineRule="atLeast"/>
              <w:ind w:left="1170"/>
              <w:jc w:val="both"/>
              <w:rPr>
                <w:rFonts w:ascii="Verdana" w:eastAsia="Times New Roman" w:hAnsi="Verdana" w:cs="Times New Roman"/>
                <w:color w:val="000000"/>
                <w:lang w:eastAsia="en-IN" w:bidi="kn-IN"/>
              </w:rPr>
            </w:pPr>
            <w:hyperlink r:id="rId9" w:history="1">
              <w:r w:rsidRPr="00A14744">
                <w:rPr>
                  <w:rFonts w:ascii="Times New Roman" w:eastAsia="Times New Roman" w:hAnsi="Times New Roman" w:cs="Times New Roman"/>
                  <w:color w:val="008000"/>
                  <w:sz w:val="23"/>
                  <w:szCs w:val="23"/>
                  <w:u w:val="single"/>
                  <w:lang w:eastAsia="en-IN" w:bidi="kn-IN"/>
                </w:rPr>
                <w:t>Life cycle of a thread</w:t>
              </w:r>
            </w:hyperlink>
          </w:p>
          <w:p w:rsidR="00A14744" w:rsidRPr="00A14744" w:rsidRDefault="00A14744" w:rsidP="00A14744">
            <w:pPr>
              <w:numPr>
                <w:ilvl w:val="1"/>
                <w:numId w:val="5"/>
              </w:numPr>
              <w:shd w:val="clear" w:color="auto" w:fill="FFFFFF"/>
              <w:spacing w:before="60" w:after="100" w:afterAutospacing="1" w:line="345" w:lineRule="atLeast"/>
              <w:ind w:left="1170"/>
              <w:jc w:val="both"/>
              <w:rPr>
                <w:rFonts w:ascii="Verdana" w:eastAsia="Times New Roman" w:hAnsi="Verdana" w:cs="Times New Roman"/>
                <w:color w:val="000000"/>
                <w:lang w:eastAsia="en-IN" w:bidi="kn-IN"/>
              </w:rPr>
            </w:pPr>
            <w:hyperlink r:id="rId10" w:anchor="threadstatenew" w:history="1">
              <w:r w:rsidRPr="00A14744">
                <w:rPr>
                  <w:rFonts w:ascii="Times New Roman" w:eastAsia="Times New Roman" w:hAnsi="Times New Roman" w:cs="Times New Roman"/>
                  <w:color w:val="008000"/>
                  <w:sz w:val="23"/>
                  <w:szCs w:val="23"/>
                  <w:u w:val="single"/>
                  <w:lang w:eastAsia="en-IN" w:bidi="kn-IN"/>
                </w:rPr>
                <w:t>New</w:t>
              </w:r>
            </w:hyperlink>
          </w:p>
          <w:p w:rsidR="00A14744" w:rsidRPr="00A14744" w:rsidRDefault="00A14744" w:rsidP="00A14744">
            <w:pPr>
              <w:numPr>
                <w:ilvl w:val="1"/>
                <w:numId w:val="5"/>
              </w:numPr>
              <w:shd w:val="clear" w:color="auto" w:fill="FFFFFF"/>
              <w:spacing w:before="60" w:after="100" w:afterAutospacing="1" w:line="345" w:lineRule="atLeast"/>
              <w:ind w:left="1170"/>
              <w:jc w:val="both"/>
              <w:rPr>
                <w:rFonts w:ascii="Verdana" w:eastAsia="Times New Roman" w:hAnsi="Verdana" w:cs="Times New Roman"/>
                <w:color w:val="000000"/>
                <w:lang w:eastAsia="en-IN" w:bidi="kn-IN"/>
              </w:rPr>
            </w:pPr>
            <w:hyperlink r:id="rId11" w:anchor="threadstaterunnable" w:history="1">
              <w:r w:rsidRPr="00A14744">
                <w:rPr>
                  <w:rFonts w:ascii="Times New Roman" w:eastAsia="Times New Roman" w:hAnsi="Times New Roman" w:cs="Times New Roman"/>
                  <w:color w:val="008000"/>
                  <w:sz w:val="23"/>
                  <w:szCs w:val="23"/>
                  <w:u w:val="single"/>
                  <w:lang w:eastAsia="en-IN" w:bidi="kn-IN"/>
                </w:rPr>
                <w:t>Runnable</w:t>
              </w:r>
            </w:hyperlink>
          </w:p>
          <w:p w:rsidR="00A14744" w:rsidRPr="00A14744" w:rsidRDefault="00A14744" w:rsidP="00A14744">
            <w:pPr>
              <w:numPr>
                <w:ilvl w:val="1"/>
                <w:numId w:val="5"/>
              </w:numPr>
              <w:shd w:val="clear" w:color="auto" w:fill="FFFFFF"/>
              <w:spacing w:before="60" w:after="100" w:afterAutospacing="1" w:line="345" w:lineRule="atLeast"/>
              <w:ind w:left="1170"/>
              <w:jc w:val="both"/>
              <w:rPr>
                <w:rFonts w:ascii="Verdana" w:eastAsia="Times New Roman" w:hAnsi="Verdana" w:cs="Times New Roman"/>
                <w:color w:val="000000"/>
                <w:lang w:eastAsia="en-IN" w:bidi="kn-IN"/>
              </w:rPr>
            </w:pPr>
            <w:hyperlink r:id="rId12" w:anchor="threadstaterunning" w:history="1">
              <w:r w:rsidRPr="00A14744">
                <w:rPr>
                  <w:rFonts w:ascii="Times New Roman" w:eastAsia="Times New Roman" w:hAnsi="Times New Roman" w:cs="Times New Roman"/>
                  <w:color w:val="008000"/>
                  <w:sz w:val="23"/>
                  <w:szCs w:val="23"/>
                  <w:u w:val="single"/>
                  <w:lang w:eastAsia="en-IN" w:bidi="kn-IN"/>
                </w:rPr>
                <w:t>Running</w:t>
              </w:r>
            </w:hyperlink>
          </w:p>
          <w:p w:rsidR="00A14744" w:rsidRPr="00A14744" w:rsidRDefault="00A14744" w:rsidP="00A14744">
            <w:pPr>
              <w:numPr>
                <w:ilvl w:val="1"/>
                <w:numId w:val="5"/>
              </w:numPr>
              <w:shd w:val="clear" w:color="auto" w:fill="FFFFFF"/>
              <w:spacing w:before="60" w:after="100" w:afterAutospacing="1" w:line="345" w:lineRule="atLeast"/>
              <w:ind w:left="1170"/>
              <w:jc w:val="both"/>
              <w:rPr>
                <w:rFonts w:ascii="Verdana" w:eastAsia="Times New Roman" w:hAnsi="Verdana" w:cs="Times New Roman"/>
                <w:color w:val="000000"/>
                <w:lang w:eastAsia="en-IN" w:bidi="kn-IN"/>
              </w:rPr>
            </w:pPr>
            <w:hyperlink r:id="rId13" w:anchor="threadstateblocked" w:history="1">
              <w:r w:rsidRPr="00A14744">
                <w:rPr>
                  <w:rFonts w:ascii="Times New Roman" w:eastAsia="Times New Roman" w:hAnsi="Times New Roman" w:cs="Times New Roman"/>
                  <w:color w:val="008000"/>
                  <w:sz w:val="23"/>
                  <w:szCs w:val="23"/>
                  <w:u w:val="single"/>
                  <w:lang w:eastAsia="en-IN" w:bidi="kn-IN"/>
                </w:rPr>
                <w:t>Non-Runnable (Blocked)</w:t>
              </w:r>
            </w:hyperlink>
          </w:p>
          <w:p w:rsidR="00A14744" w:rsidRPr="00A14744" w:rsidRDefault="00A14744" w:rsidP="00A14744">
            <w:pPr>
              <w:numPr>
                <w:ilvl w:val="1"/>
                <w:numId w:val="5"/>
              </w:numPr>
              <w:shd w:val="clear" w:color="auto" w:fill="FFFFFF"/>
              <w:spacing w:before="60" w:after="100" w:afterAutospacing="1" w:line="345" w:lineRule="atLeast"/>
              <w:ind w:left="1170"/>
              <w:jc w:val="both"/>
              <w:rPr>
                <w:rFonts w:ascii="Verdana" w:eastAsia="Times New Roman" w:hAnsi="Verdana" w:cs="Times New Roman"/>
                <w:color w:val="000000"/>
                <w:lang w:eastAsia="en-IN" w:bidi="kn-IN"/>
              </w:rPr>
            </w:pPr>
            <w:hyperlink r:id="rId14" w:anchor="threadstateterminated" w:history="1">
              <w:r w:rsidRPr="00A14744">
                <w:rPr>
                  <w:rFonts w:ascii="Times New Roman" w:eastAsia="Times New Roman" w:hAnsi="Times New Roman" w:cs="Times New Roman"/>
                  <w:color w:val="008000"/>
                  <w:sz w:val="23"/>
                  <w:szCs w:val="23"/>
                  <w:u w:val="single"/>
                  <w:lang w:eastAsia="en-IN" w:bidi="kn-IN"/>
                </w:rPr>
                <w:t>Terminated</w:t>
              </w:r>
            </w:hyperlink>
          </w:p>
          <w:p w:rsidR="00A14744" w:rsidRPr="00A14744" w:rsidRDefault="00A14744" w:rsidP="00A14744">
            <w:pPr>
              <w:spacing w:before="100" w:beforeAutospacing="1" w:after="100" w:afterAutospacing="1" w:line="345" w:lineRule="atLeast"/>
              <w:ind w:left="300"/>
              <w:jc w:val="both"/>
              <w:rPr>
                <w:rFonts w:ascii="Verdana" w:eastAsia="Times New Roman" w:hAnsi="Verdana" w:cs="Times New Roman"/>
                <w:color w:val="000000"/>
                <w:lang w:eastAsia="en-IN" w:bidi="kn-IN"/>
              </w:rPr>
            </w:pPr>
            <w:r w:rsidRPr="00A14744">
              <w:rPr>
                <w:rFonts w:ascii="Verdana" w:eastAsia="Times New Roman" w:hAnsi="Verdana" w:cs="Times New Roman"/>
                <w:color w:val="000000"/>
                <w:lang w:eastAsia="en-IN" w:bidi="kn-IN"/>
              </w:rPr>
              <w:t xml:space="preserve">A thread can be in one of the five states. According to sun, there </w:t>
            </w:r>
            <w:proofErr w:type="gramStart"/>
            <w:r w:rsidRPr="00A14744">
              <w:rPr>
                <w:rFonts w:ascii="Verdana" w:eastAsia="Times New Roman" w:hAnsi="Verdana" w:cs="Times New Roman"/>
                <w:color w:val="000000"/>
                <w:lang w:eastAsia="en-IN" w:bidi="kn-IN"/>
              </w:rPr>
              <w:t>is</w:t>
            </w:r>
            <w:proofErr w:type="gramEnd"/>
            <w:r w:rsidRPr="00A14744">
              <w:rPr>
                <w:rFonts w:ascii="Verdana" w:eastAsia="Times New Roman" w:hAnsi="Verdana" w:cs="Times New Roman"/>
                <w:color w:val="000000"/>
                <w:lang w:eastAsia="en-IN" w:bidi="kn-IN"/>
              </w:rPr>
              <w:t xml:space="preserve"> only 4 states in </w:t>
            </w:r>
            <w:r w:rsidRPr="00A14744">
              <w:rPr>
                <w:rFonts w:ascii="Verdana" w:eastAsia="Times New Roman" w:hAnsi="Verdana" w:cs="Times New Roman"/>
                <w:b/>
                <w:bCs/>
                <w:color w:val="000000"/>
                <w:lang w:eastAsia="en-IN" w:bidi="kn-IN"/>
              </w:rPr>
              <w:t>thread life cycle in java</w:t>
            </w:r>
            <w:r w:rsidRPr="00A14744">
              <w:rPr>
                <w:rFonts w:ascii="Verdana" w:eastAsia="Times New Roman" w:hAnsi="Verdana" w:cs="Times New Roman"/>
                <w:color w:val="000000"/>
                <w:lang w:eastAsia="en-IN" w:bidi="kn-IN"/>
              </w:rPr>
              <w:t> new, runnable, non-runnable and terminated. There is no running state.</w:t>
            </w:r>
          </w:p>
          <w:p w:rsidR="00A14744" w:rsidRPr="00A14744" w:rsidRDefault="00A14744" w:rsidP="00A14744">
            <w:pPr>
              <w:spacing w:before="100" w:beforeAutospacing="1" w:after="100" w:afterAutospacing="1" w:line="345" w:lineRule="atLeast"/>
              <w:ind w:left="300"/>
              <w:jc w:val="both"/>
              <w:rPr>
                <w:rFonts w:ascii="Verdana" w:eastAsia="Times New Roman" w:hAnsi="Verdana" w:cs="Times New Roman"/>
                <w:color w:val="000000"/>
                <w:lang w:eastAsia="en-IN" w:bidi="kn-IN"/>
              </w:rPr>
            </w:pPr>
            <w:r w:rsidRPr="00A14744">
              <w:rPr>
                <w:rFonts w:ascii="Verdana" w:eastAsia="Times New Roman" w:hAnsi="Verdana" w:cs="Times New Roman"/>
                <w:color w:val="000000"/>
                <w:lang w:eastAsia="en-IN" w:bidi="kn-IN"/>
              </w:rPr>
              <w:t>But for better understanding the threads, we are explaining it in the 5 states.</w:t>
            </w:r>
          </w:p>
          <w:p w:rsidR="00A14744" w:rsidRPr="00A14744" w:rsidRDefault="00A14744" w:rsidP="00A14744">
            <w:pPr>
              <w:spacing w:after="0" w:line="345" w:lineRule="atLeast"/>
              <w:ind w:left="300"/>
              <w:jc w:val="both"/>
              <w:rPr>
                <w:rFonts w:ascii="Verdana" w:eastAsia="Times New Roman" w:hAnsi="Verdana" w:cs="Times New Roman"/>
                <w:color w:val="000000"/>
                <w:lang w:eastAsia="en-IN" w:bidi="kn-IN"/>
              </w:rPr>
            </w:pPr>
            <w:r w:rsidRPr="00A14744">
              <w:rPr>
                <w:rFonts w:ascii="Verdana" w:eastAsia="Times New Roman" w:hAnsi="Verdana" w:cs="Times New Roman"/>
                <w:color w:val="000000"/>
                <w:lang w:eastAsia="en-IN" w:bidi="kn-IN"/>
              </w:rPr>
              <w:t>The life cycle of the thread in java is controlled by JVM. The java thread states are as follows:</w:t>
            </w:r>
          </w:p>
          <w:p w:rsidR="00A14744" w:rsidRPr="00A14744" w:rsidRDefault="00A14744" w:rsidP="00A14744">
            <w:pPr>
              <w:numPr>
                <w:ilvl w:val="0"/>
                <w:numId w:val="6"/>
              </w:numPr>
              <w:spacing w:before="60" w:after="100" w:afterAutospacing="1" w:line="345" w:lineRule="atLeast"/>
              <w:ind w:left="1020"/>
              <w:jc w:val="both"/>
              <w:rPr>
                <w:rFonts w:ascii="Verdana" w:eastAsia="Times New Roman" w:hAnsi="Verdana" w:cs="Times New Roman"/>
                <w:color w:val="000000"/>
                <w:lang w:eastAsia="en-IN" w:bidi="kn-IN"/>
              </w:rPr>
            </w:pPr>
            <w:r w:rsidRPr="00A14744">
              <w:rPr>
                <w:rFonts w:ascii="Verdana" w:eastAsia="Times New Roman" w:hAnsi="Verdana" w:cs="Times New Roman"/>
                <w:color w:val="000000"/>
                <w:lang w:eastAsia="en-IN" w:bidi="kn-IN"/>
              </w:rPr>
              <w:t>New</w:t>
            </w:r>
          </w:p>
          <w:p w:rsidR="00A14744" w:rsidRPr="00A14744" w:rsidRDefault="00A14744" w:rsidP="00A14744">
            <w:pPr>
              <w:numPr>
                <w:ilvl w:val="0"/>
                <w:numId w:val="6"/>
              </w:numPr>
              <w:spacing w:before="60" w:after="100" w:afterAutospacing="1" w:line="345" w:lineRule="atLeast"/>
              <w:ind w:left="1020"/>
              <w:jc w:val="both"/>
              <w:rPr>
                <w:rFonts w:ascii="Verdana" w:eastAsia="Times New Roman" w:hAnsi="Verdana" w:cs="Times New Roman"/>
                <w:color w:val="000000"/>
                <w:lang w:eastAsia="en-IN" w:bidi="kn-IN"/>
              </w:rPr>
            </w:pPr>
            <w:r w:rsidRPr="00A14744">
              <w:rPr>
                <w:rFonts w:ascii="Verdana" w:eastAsia="Times New Roman" w:hAnsi="Verdana" w:cs="Times New Roman"/>
                <w:color w:val="000000"/>
                <w:lang w:eastAsia="en-IN" w:bidi="kn-IN"/>
              </w:rPr>
              <w:t>Runnable</w:t>
            </w:r>
          </w:p>
          <w:p w:rsidR="00A14744" w:rsidRPr="00A14744" w:rsidRDefault="00A14744" w:rsidP="00A14744">
            <w:pPr>
              <w:numPr>
                <w:ilvl w:val="0"/>
                <w:numId w:val="6"/>
              </w:numPr>
              <w:spacing w:before="60" w:after="100" w:afterAutospacing="1" w:line="345" w:lineRule="atLeast"/>
              <w:ind w:left="1020"/>
              <w:jc w:val="both"/>
              <w:rPr>
                <w:rFonts w:ascii="Verdana" w:eastAsia="Times New Roman" w:hAnsi="Verdana" w:cs="Times New Roman"/>
                <w:color w:val="000000"/>
                <w:lang w:eastAsia="en-IN" w:bidi="kn-IN"/>
              </w:rPr>
            </w:pPr>
            <w:r w:rsidRPr="00A14744">
              <w:rPr>
                <w:rFonts w:ascii="Verdana" w:eastAsia="Times New Roman" w:hAnsi="Verdana" w:cs="Times New Roman"/>
                <w:color w:val="000000"/>
                <w:lang w:eastAsia="en-IN" w:bidi="kn-IN"/>
              </w:rPr>
              <w:t>Running</w:t>
            </w:r>
          </w:p>
          <w:p w:rsidR="00A14744" w:rsidRPr="00A14744" w:rsidRDefault="00A14744" w:rsidP="00A14744">
            <w:pPr>
              <w:numPr>
                <w:ilvl w:val="0"/>
                <w:numId w:val="6"/>
              </w:numPr>
              <w:spacing w:before="60" w:after="100" w:afterAutospacing="1" w:line="345" w:lineRule="atLeast"/>
              <w:ind w:left="1020"/>
              <w:jc w:val="both"/>
              <w:rPr>
                <w:rFonts w:ascii="Verdana" w:eastAsia="Times New Roman" w:hAnsi="Verdana" w:cs="Times New Roman"/>
                <w:color w:val="000000"/>
                <w:lang w:eastAsia="en-IN" w:bidi="kn-IN"/>
              </w:rPr>
            </w:pPr>
            <w:r w:rsidRPr="00A14744">
              <w:rPr>
                <w:rFonts w:ascii="Verdana" w:eastAsia="Times New Roman" w:hAnsi="Verdana" w:cs="Times New Roman"/>
                <w:color w:val="000000"/>
                <w:lang w:eastAsia="en-IN" w:bidi="kn-IN"/>
              </w:rPr>
              <w:t>Non-Runnable (Blocked)</w:t>
            </w:r>
          </w:p>
          <w:p w:rsidR="00A14744" w:rsidRPr="00A14744" w:rsidRDefault="00A14744" w:rsidP="00A14744">
            <w:pPr>
              <w:numPr>
                <w:ilvl w:val="0"/>
                <w:numId w:val="6"/>
              </w:numPr>
              <w:spacing w:before="60" w:after="100" w:afterAutospacing="1" w:line="345" w:lineRule="atLeast"/>
              <w:ind w:left="1020"/>
              <w:jc w:val="both"/>
              <w:rPr>
                <w:rFonts w:ascii="Verdana" w:eastAsia="Times New Roman" w:hAnsi="Verdana" w:cs="Times New Roman"/>
                <w:color w:val="000000"/>
                <w:lang w:eastAsia="en-IN" w:bidi="kn-IN"/>
              </w:rPr>
            </w:pPr>
            <w:r w:rsidRPr="00A14744">
              <w:rPr>
                <w:rFonts w:ascii="Verdana" w:eastAsia="Times New Roman" w:hAnsi="Verdana" w:cs="Times New Roman"/>
                <w:color w:val="000000"/>
                <w:lang w:eastAsia="en-IN" w:bidi="kn-IN"/>
              </w:rPr>
              <w:t>Terminated</w:t>
            </w:r>
          </w:p>
          <w:p w:rsidR="00A14744" w:rsidRPr="00A14744" w:rsidRDefault="00A14744" w:rsidP="00A14744">
            <w:pPr>
              <w:spacing w:after="0" w:line="345" w:lineRule="atLeast"/>
              <w:ind w:left="300"/>
              <w:jc w:val="both"/>
              <w:rPr>
                <w:ins w:id="0" w:author="Unknown"/>
                <w:rFonts w:ascii="Verdana" w:eastAsia="Times New Roman" w:hAnsi="Verdana" w:cs="Times New Roman"/>
                <w:color w:val="000000"/>
                <w:lang w:eastAsia="en-IN" w:bidi="kn-IN"/>
              </w:rPr>
            </w:pPr>
            <w:r>
              <w:rPr>
                <w:rFonts w:ascii="Verdana" w:eastAsia="Times New Roman" w:hAnsi="Verdana" w:cs="Times New Roman"/>
                <w:noProof/>
                <w:color w:val="000000"/>
                <w:lang w:eastAsia="en-IN" w:bidi="kn-IN"/>
              </w:rPr>
              <w:drawing>
                <wp:inline distT="0" distB="0" distL="0" distR="0">
                  <wp:extent cx="5460365" cy="4382135"/>
                  <wp:effectExtent l="0" t="0" r="6985" b="0"/>
                  <wp:docPr id="1" name="Picture 1" descr="thread life cyc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life cycle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0365" cy="4382135"/>
                          </a:xfrm>
                          <a:prstGeom prst="rect">
                            <a:avLst/>
                          </a:prstGeom>
                          <a:noFill/>
                          <a:ln>
                            <a:noFill/>
                          </a:ln>
                        </pic:spPr>
                      </pic:pic>
                    </a:graphicData>
                  </a:graphic>
                </wp:inline>
              </w:drawing>
            </w:r>
          </w:p>
          <w:p w:rsidR="00A14744" w:rsidRPr="00A14744" w:rsidRDefault="00A14744" w:rsidP="00A14744">
            <w:pPr>
              <w:spacing w:before="100" w:beforeAutospacing="1" w:after="100" w:afterAutospacing="1" w:line="312" w:lineRule="atLeast"/>
              <w:ind w:left="300"/>
              <w:jc w:val="both"/>
              <w:outlineLvl w:val="2"/>
              <w:rPr>
                <w:ins w:id="1" w:author="Unknown"/>
                <w:rFonts w:ascii="Helvetica" w:eastAsia="Times New Roman" w:hAnsi="Helvetica" w:cs="Helvetica"/>
                <w:color w:val="610B4B"/>
                <w:sz w:val="32"/>
                <w:szCs w:val="32"/>
                <w:lang w:eastAsia="en-IN" w:bidi="kn-IN"/>
              </w:rPr>
            </w:pPr>
            <w:ins w:id="2" w:author="Unknown">
              <w:r w:rsidRPr="00A14744">
                <w:rPr>
                  <w:rFonts w:ascii="Helvetica" w:eastAsia="Times New Roman" w:hAnsi="Helvetica" w:cs="Helvetica"/>
                  <w:color w:val="610B4B"/>
                  <w:sz w:val="32"/>
                  <w:szCs w:val="32"/>
                  <w:lang w:eastAsia="en-IN" w:bidi="kn-IN"/>
                </w:rPr>
                <w:t>1) New</w:t>
              </w:r>
            </w:ins>
          </w:p>
          <w:p w:rsidR="00A14744" w:rsidRPr="00A14744" w:rsidRDefault="00A14744" w:rsidP="00A14744">
            <w:pPr>
              <w:spacing w:before="100" w:beforeAutospacing="1" w:after="100" w:afterAutospacing="1" w:line="345" w:lineRule="atLeast"/>
              <w:ind w:left="300"/>
              <w:jc w:val="both"/>
              <w:rPr>
                <w:rFonts w:ascii="Verdana" w:eastAsia="Times New Roman" w:hAnsi="Verdana" w:cs="Times New Roman"/>
                <w:color w:val="000000"/>
                <w:lang w:eastAsia="en-IN" w:bidi="kn-IN"/>
              </w:rPr>
            </w:pPr>
            <w:ins w:id="3" w:author="Unknown">
              <w:r w:rsidRPr="00A14744">
                <w:rPr>
                  <w:rFonts w:ascii="Verdana" w:eastAsia="Times New Roman" w:hAnsi="Verdana" w:cs="Times New Roman"/>
                  <w:color w:val="000000"/>
                  <w:lang w:eastAsia="en-IN" w:bidi="kn-IN"/>
                </w:rPr>
                <w:t xml:space="preserve">The thread is in new state if you create an instance of Thread class but before the invocation of </w:t>
              </w:r>
              <w:proofErr w:type="gramStart"/>
              <w:r w:rsidRPr="00A14744">
                <w:rPr>
                  <w:rFonts w:ascii="Verdana" w:eastAsia="Times New Roman" w:hAnsi="Verdana" w:cs="Times New Roman"/>
                  <w:color w:val="000000"/>
                  <w:lang w:eastAsia="en-IN" w:bidi="kn-IN"/>
                </w:rPr>
                <w:t>start(</w:t>
              </w:r>
              <w:proofErr w:type="gramEnd"/>
              <w:r w:rsidRPr="00A14744">
                <w:rPr>
                  <w:rFonts w:ascii="Verdana" w:eastAsia="Times New Roman" w:hAnsi="Verdana" w:cs="Times New Roman"/>
                  <w:color w:val="000000"/>
                  <w:lang w:eastAsia="en-IN" w:bidi="kn-IN"/>
                </w:rPr>
                <w:t>) method.</w:t>
              </w:r>
            </w:ins>
          </w:p>
        </w:tc>
      </w:tr>
    </w:tbl>
    <w:p w:rsidR="00A14744" w:rsidRPr="00A14744" w:rsidRDefault="00A14744" w:rsidP="00A14744">
      <w:pPr>
        <w:shd w:val="clear" w:color="auto" w:fill="FFFFFF"/>
        <w:spacing w:before="100" w:beforeAutospacing="1" w:after="100" w:afterAutospacing="1" w:line="312" w:lineRule="atLeast"/>
        <w:ind w:left="0"/>
        <w:outlineLvl w:val="2"/>
        <w:rPr>
          <w:rFonts w:ascii="Helvetica" w:eastAsia="Times New Roman" w:hAnsi="Helvetica" w:cs="Helvetica"/>
          <w:color w:val="610B4B"/>
          <w:sz w:val="32"/>
          <w:szCs w:val="32"/>
          <w:lang w:eastAsia="en-IN" w:bidi="kn-IN"/>
        </w:rPr>
      </w:pPr>
      <w:r w:rsidRPr="00A14744">
        <w:rPr>
          <w:rFonts w:ascii="Helvetica" w:eastAsia="Times New Roman" w:hAnsi="Helvetica" w:cs="Helvetica"/>
          <w:color w:val="610B4B"/>
          <w:sz w:val="32"/>
          <w:szCs w:val="32"/>
          <w:lang w:eastAsia="en-IN" w:bidi="kn-IN"/>
        </w:rPr>
        <w:t>2) Runnable</w:t>
      </w:r>
    </w:p>
    <w:p w:rsidR="00A14744" w:rsidRPr="00A14744" w:rsidRDefault="00A14744" w:rsidP="00A14744">
      <w:pPr>
        <w:shd w:val="clear" w:color="auto" w:fill="FFFFFF"/>
        <w:spacing w:before="100" w:beforeAutospacing="1" w:after="100" w:afterAutospacing="1" w:line="240" w:lineRule="auto"/>
        <w:ind w:left="0"/>
        <w:rPr>
          <w:rFonts w:ascii="Verdana" w:eastAsia="Times New Roman" w:hAnsi="Verdana" w:cs="Times New Roman"/>
          <w:color w:val="000000"/>
          <w:lang w:eastAsia="en-IN" w:bidi="kn-IN"/>
        </w:rPr>
      </w:pPr>
      <w:r w:rsidRPr="00A14744">
        <w:rPr>
          <w:rFonts w:ascii="Verdana" w:eastAsia="Times New Roman" w:hAnsi="Verdana" w:cs="Times New Roman"/>
          <w:color w:val="000000"/>
          <w:lang w:eastAsia="en-IN" w:bidi="kn-IN"/>
        </w:rPr>
        <w:t xml:space="preserve">The thread is in runnable state after invocation of </w:t>
      </w:r>
      <w:proofErr w:type="gramStart"/>
      <w:r w:rsidRPr="00A14744">
        <w:rPr>
          <w:rFonts w:ascii="Verdana" w:eastAsia="Times New Roman" w:hAnsi="Verdana" w:cs="Times New Roman"/>
          <w:color w:val="000000"/>
          <w:lang w:eastAsia="en-IN" w:bidi="kn-IN"/>
        </w:rPr>
        <w:t>start(</w:t>
      </w:r>
      <w:proofErr w:type="gramEnd"/>
      <w:r w:rsidRPr="00A14744">
        <w:rPr>
          <w:rFonts w:ascii="Verdana" w:eastAsia="Times New Roman" w:hAnsi="Verdana" w:cs="Times New Roman"/>
          <w:color w:val="000000"/>
          <w:lang w:eastAsia="en-IN" w:bidi="kn-IN"/>
        </w:rPr>
        <w:t>) method, but the thread scheduler has not selected it to be the running thread.</w:t>
      </w:r>
    </w:p>
    <w:p w:rsidR="00A14744" w:rsidRPr="00A14744" w:rsidRDefault="00A14744" w:rsidP="00A14744">
      <w:pPr>
        <w:shd w:val="clear" w:color="auto" w:fill="FFFFFF"/>
        <w:spacing w:before="100" w:beforeAutospacing="1" w:after="100" w:afterAutospacing="1" w:line="312" w:lineRule="atLeast"/>
        <w:ind w:left="0"/>
        <w:outlineLvl w:val="2"/>
        <w:rPr>
          <w:rFonts w:ascii="Helvetica" w:eastAsia="Times New Roman" w:hAnsi="Helvetica" w:cs="Helvetica"/>
          <w:color w:val="610B4B"/>
          <w:sz w:val="32"/>
          <w:szCs w:val="32"/>
          <w:lang w:eastAsia="en-IN" w:bidi="kn-IN"/>
        </w:rPr>
      </w:pPr>
      <w:r w:rsidRPr="00A14744">
        <w:rPr>
          <w:rFonts w:ascii="Helvetica" w:eastAsia="Times New Roman" w:hAnsi="Helvetica" w:cs="Helvetica"/>
          <w:color w:val="610B4B"/>
          <w:sz w:val="32"/>
          <w:szCs w:val="32"/>
          <w:lang w:eastAsia="en-IN" w:bidi="kn-IN"/>
        </w:rPr>
        <w:t>3) Running</w:t>
      </w:r>
    </w:p>
    <w:p w:rsidR="00A14744" w:rsidRPr="00A14744" w:rsidRDefault="00A14744" w:rsidP="00A14744">
      <w:pPr>
        <w:shd w:val="clear" w:color="auto" w:fill="FFFFFF"/>
        <w:spacing w:before="100" w:beforeAutospacing="1" w:after="100" w:afterAutospacing="1" w:line="240" w:lineRule="auto"/>
        <w:ind w:left="0"/>
        <w:rPr>
          <w:rFonts w:ascii="Verdana" w:eastAsia="Times New Roman" w:hAnsi="Verdana" w:cs="Times New Roman"/>
          <w:color w:val="000000"/>
          <w:lang w:eastAsia="en-IN" w:bidi="kn-IN"/>
        </w:rPr>
      </w:pPr>
      <w:r w:rsidRPr="00A14744">
        <w:rPr>
          <w:rFonts w:ascii="Verdana" w:eastAsia="Times New Roman" w:hAnsi="Verdana" w:cs="Times New Roman"/>
          <w:color w:val="000000"/>
          <w:lang w:eastAsia="en-IN" w:bidi="kn-IN"/>
        </w:rPr>
        <w:t>The thread is in running state if the thread scheduler has selected it.</w:t>
      </w:r>
    </w:p>
    <w:p w:rsidR="00A14744" w:rsidRPr="00A14744" w:rsidRDefault="00A14744" w:rsidP="00A14744">
      <w:pPr>
        <w:shd w:val="clear" w:color="auto" w:fill="FFFFFF"/>
        <w:spacing w:before="100" w:beforeAutospacing="1" w:after="100" w:afterAutospacing="1" w:line="312" w:lineRule="atLeast"/>
        <w:ind w:left="0"/>
        <w:outlineLvl w:val="2"/>
        <w:rPr>
          <w:rFonts w:ascii="Helvetica" w:eastAsia="Times New Roman" w:hAnsi="Helvetica" w:cs="Helvetica"/>
          <w:color w:val="610B4B"/>
          <w:sz w:val="32"/>
          <w:szCs w:val="32"/>
          <w:lang w:eastAsia="en-IN" w:bidi="kn-IN"/>
        </w:rPr>
      </w:pPr>
      <w:r w:rsidRPr="00A14744">
        <w:rPr>
          <w:rFonts w:ascii="Helvetica" w:eastAsia="Times New Roman" w:hAnsi="Helvetica" w:cs="Helvetica"/>
          <w:color w:val="610B4B"/>
          <w:sz w:val="32"/>
          <w:szCs w:val="32"/>
          <w:lang w:eastAsia="en-IN" w:bidi="kn-IN"/>
        </w:rPr>
        <w:t>4) Non-Runnable (Blocked)</w:t>
      </w:r>
    </w:p>
    <w:p w:rsidR="00A14744" w:rsidRPr="00A14744" w:rsidRDefault="00A14744" w:rsidP="00A14744">
      <w:pPr>
        <w:shd w:val="clear" w:color="auto" w:fill="FFFFFF"/>
        <w:spacing w:before="100" w:beforeAutospacing="1" w:after="100" w:afterAutospacing="1" w:line="240" w:lineRule="auto"/>
        <w:ind w:left="0"/>
        <w:rPr>
          <w:rFonts w:ascii="Verdana" w:eastAsia="Times New Roman" w:hAnsi="Verdana" w:cs="Times New Roman"/>
          <w:color w:val="000000"/>
          <w:lang w:eastAsia="en-IN" w:bidi="kn-IN"/>
        </w:rPr>
      </w:pPr>
      <w:r w:rsidRPr="00A14744">
        <w:rPr>
          <w:rFonts w:ascii="Verdana" w:eastAsia="Times New Roman" w:hAnsi="Verdana" w:cs="Times New Roman"/>
          <w:color w:val="000000"/>
          <w:lang w:eastAsia="en-IN" w:bidi="kn-IN"/>
        </w:rPr>
        <w:t>This is the state when the thread is still alive, but is currently not eligible to run.</w:t>
      </w:r>
    </w:p>
    <w:p w:rsidR="00A14744" w:rsidRPr="00A14744" w:rsidRDefault="00A14744" w:rsidP="00A14744">
      <w:pPr>
        <w:shd w:val="clear" w:color="auto" w:fill="FFFFFF"/>
        <w:spacing w:before="100" w:beforeAutospacing="1" w:after="100" w:afterAutospacing="1" w:line="312" w:lineRule="atLeast"/>
        <w:ind w:left="0"/>
        <w:outlineLvl w:val="2"/>
        <w:rPr>
          <w:rFonts w:ascii="Helvetica" w:eastAsia="Times New Roman" w:hAnsi="Helvetica" w:cs="Helvetica"/>
          <w:color w:val="610B4B"/>
          <w:sz w:val="32"/>
          <w:szCs w:val="32"/>
          <w:lang w:eastAsia="en-IN" w:bidi="kn-IN"/>
        </w:rPr>
      </w:pPr>
      <w:r w:rsidRPr="00A14744">
        <w:rPr>
          <w:rFonts w:ascii="Helvetica" w:eastAsia="Times New Roman" w:hAnsi="Helvetica" w:cs="Helvetica"/>
          <w:color w:val="610B4B"/>
          <w:sz w:val="32"/>
          <w:szCs w:val="32"/>
          <w:lang w:eastAsia="en-IN" w:bidi="kn-IN"/>
        </w:rPr>
        <w:t>5) Terminated</w:t>
      </w:r>
    </w:p>
    <w:p w:rsidR="00A14744" w:rsidRPr="00A14744" w:rsidRDefault="00A14744" w:rsidP="00A14744">
      <w:pPr>
        <w:shd w:val="clear" w:color="auto" w:fill="FFFFFF"/>
        <w:spacing w:before="100" w:beforeAutospacing="1" w:after="100" w:afterAutospacing="1" w:line="240" w:lineRule="auto"/>
        <w:ind w:left="0"/>
        <w:rPr>
          <w:rFonts w:ascii="Verdana" w:eastAsia="Times New Roman" w:hAnsi="Verdana" w:cs="Times New Roman"/>
          <w:color w:val="000000"/>
          <w:lang w:eastAsia="en-IN" w:bidi="kn-IN"/>
        </w:rPr>
      </w:pPr>
      <w:r w:rsidRPr="00A14744">
        <w:rPr>
          <w:rFonts w:ascii="Verdana" w:eastAsia="Times New Roman" w:hAnsi="Verdana" w:cs="Times New Roman"/>
          <w:color w:val="000000"/>
          <w:lang w:eastAsia="en-IN" w:bidi="kn-IN"/>
        </w:rPr>
        <w:t xml:space="preserve">A thread is in terminated or dead state when its </w:t>
      </w:r>
      <w:proofErr w:type="gramStart"/>
      <w:r w:rsidRPr="00A14744">
        <w:rPr>
          <w:rFonts w:ascii="Verdana" w:eastAsia="Times New Roman" w:hAnsi="Verdana" w:cs="Times New Roman"/>
          <w:color w:val="000000"/>
          <w:lang w:eastAsia="en-IN" w:bidi="kn-IN"/>
        </w:rPr>
        <w:t>run(</w:t>
      </w:r>
      <w:proofErr w:type="gramEnd"/>
      <w:r w:rsidRPr="00A14744">
        <w:rPr>
          <w:rFonts w:ascii="Verdana" w:eastAsia="Times New Roman" w:hAnsi="Verdana" w:cs="Times New Roman"/>
          <w:color w:val="000000"/>
          <w:lang w:eastAsia="en-IN" w:bidi="kn-IN"/>
        </w:rPr>
        <w:t>) method exits.</w:t>
      </w:r>
    </w:p>
    <w:p w:rsidR="00A14744" w:rsidRPr="00F0218A" w:rsidRDefault="00A14744" w:rsidP="00F0218A">
      <w:pPr>
        <w:shd w:val="clear" w:color="auto" w:fill="FFFFFF"/>
        <w:spacing w:after="390" w:line="240" w:lineRule="auto"/>
        <w:ind w:left="0"/>
        <w:rPr>
          <w:rFonts w:ascii="Trebuchet MS" w:eastAsia="Times New Roman" w:hAnsi="Trebuchet MS" w:cs="Times New Roman"/>
          <w:color w:val="222426"/>
          <w:sz w:val="24"/>
          <w:szCs w:val="24"/>
          <w:lang w:eastAsia="en-IN" w:bidi="kn-IN"/>
        </w:rPr>
      </w:pPr>
      <w:bookmarkStart w:id="4" w:name="_GoBack"/>
      <w:bookmarkEnd w:id="4"/>
    </w:p>
    <w:p w:rsidR="00267FC6" w:rsidRDefault="00267FC6"/>
    <w:sectPr w:rsidR="00267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66F6"/>
    <w:multiLevelType w:val="multilevel"/>
    <w:tmpl w:val="875C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E71D1"/>
    <w:multiLevelType w:val="multilevel"/>
    <w:tmpl w:val="42B4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9206E6"/>
    <w:multiLevelType w:val="multilevel"/>
    <w:tmpl w:val="9234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E928D0"/>
    <w:multiLevelType w:val="multilevel"/>
    <w:tmpl w:val="E1367C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DE69BF"/>
    <w:multiLevelType w:val="multilevel"/>
    <w:tmpl w:val="36D05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EC7C9A"/>
    <w:multiLevelType w:val="multilevel"/>
    <w:tmpl w:val="0C64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18A"/>
    <w:rsid w:val="00103B0A"/>
    <w:rsid w:val="001449DA"/>
    <w:rsid w:val="00267FC6"/>
    <w:rsid w:val="003B47B3"/>
    <w:rsid w:val="006F4CFD"/>
    <w:rsid w:val="00A14744"/>
    <w:rsid w:val="00A509F1"/>
    <w:rsid w:val="00CA4FED"/>
    <w:rsid w:val="00CA5010"/>
    <w:rsid w:val="00D62682"/>
    <w:rsid w:val="00DE09BC"/>
    <w:rsid w:val="00E052F6"/>
    <w:rsid w:val="00F0218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682"/>
    <w:rPr>
      <w:color w:val="5A5A5A" w:themeColor="text1" w:themeTint="A5"/>
    </w:rPr>
  </w:style>
  <w:style w:type="paragraph" w:styleId="Heading1">
    <w:name w:val="heading 1"/>
    <w:basedOn w:val="Normal"/>
    <w:next w:val="Normal"/>
    <w:link w:val="Heading1Char"/>
    <w:uiPriority w:val="9"/>
    <w:qFormat/>
    <w:rsid w:val="00D62682"/>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D62682"/>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D62682"/>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D62682"/>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D62682"/>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D62682"/>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D62682"/>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D62682"/>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D62682"/>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682"/>
    <w:pPr>
      <w:ind w:left="720"/>
      <w:contextualSpacing/>
    </w:pPr>
  </w:style>
  <w:style w:type="character" w:customStyle="1" w:styleId="Heading1Char">
    <w:name w:val="Heading 1 Char"/>
    <w:basedOn w:val="DefaultParagraphFont"/>
    <w:link w:val="Heading1"/>
    <w:uiPriority w:val="9"/>
    <w:rsid w:val="00D62682"/>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D62682"/>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D62682"/>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D62682"/>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D62682"/>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D62682"/>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D62682"/>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D62682"/>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D62682"/>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D62682"/>
    <w:rPr>
      <w:b/>
      <w:bCs/>
      <w:smallCaps/>
      <w:color w:val="1F497D" w:themeColor="text2"/>
      <w:spacing w:val="10"/>
      <w:sz w:val="18"/>
      <w:szCs w:val="18"/>
    </w:rPr>
  </w:style>
  <w:style w:type="paragraph" w:styleId="Title">
    <w:name w:val="Title"/>
    <w:next w:val="Normal"/>
    <w:link w:val="TitleChar"/>
    <w:uiPriority w:val="10"/>
    <w:qFormat/>
    <w:rsid w:val="00D62682"/>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D62682"/>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D62682"/>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D62682"/>
    <w:rPr>
      <w:smallCaps/>
      <w:color w:val="938953" w:themeColor="background2" w:themeShade="7F"/>
      <w:spacing w:val="5"/>
      <w:sz w:val="28"/>
      <w:szCs w:val="28"/>
    </w:rPr>
  </w:style>
  <w:style w:type="character" w:styleId="Strong">
    <w:name w:val="Strong"/>
    <w:uiPriority w:val="22"/>
    <w:qFormat/>
    <w:rsid w:val="00D62682"/>
    <w:rPr>
      <w:b/>
      <w:bCs/>
      <w:spacing w:val="0"/>
    </w:rPr>
  </w:style>
  <w:style w:type="character" w:styleId="Emphasis">
    <w:name w:val="Emphasis"/>
    <w:uiPriority w:val="20"/>
    <w:qFormat/>
    <w:rsid w:val="00D62682"/>
    <w:rPr>
      <w:b/>
      <w:bCs/>
      <w:smallCaps/>
      <w:dstrike w:val="0"/>
      <w:color w:val="5A5A5A" w:themeColor="text1" w:themeTint="A5"/>
      <w:spacing w:val="20"/>
      <w:kern w:val="0"/>
      <w:vertAlign w:val="baseline"/>
    </w:rPr>
  </w:style>
  <w:style w:type="paragraph" w:styleId="NoSpacing">
    <w:name w:val="No Spacing"/>
    <w:basedOn w:val="Normal"/>
    <w:uiPriority w:val="1"/>
    <w:qFormat/>
    <w:rsid w:val="00D62682"/>
    <w:pPr>
      <w:spacing w:after="0" w:line="240" w:lineRule="auto"/>
    </w:pPr>
  </w:style>
  <w:style w:type="paragraph" w:styleId="Quote">
    <w:name w:val="Quote"/>
    <w:basedOn w:val="Normal"/>
    <w:next w:val="Normal"/>
    <w:link w:val="QuoteChar"/>
    <w:uiPriority w:val="29"/>
    <w:qFormat/>
    <w:rsid w:val="00D62682"/>
    <w:rPr>
      <w:i/>
      <w:iCs/>
    </w:rPr>
  </w:style>
  <w:style w:type="character" w:customStyle="1" w:styleId="QuoteChar">
    <w:name w:val="Quote Char"/>
    <w:basedOn w:val="DefaultParagraphFont"/>
    <w:link w:val="Quote"/>
    <w:uiPriority w:val="29"/>
    <w:rsid w:val="00D62682"/>
    <w:rPr>
      <w:i/>
      <w:iCs/>
      <w:color w:val="5A5A5A" w:themeColor="text1" w:themeTint="A5"/>
    </w:rPr>
  </w:style>
  <w:style w:type="paragraph" w:styleId="IntenseQuote">
    <w:name w:val="Intense Quote"/>
    <w:basedOn w:val="Normal"/>
    <w:next w:val="Normal"/>
    <w:link w:val="IntenseQuoteChar"/>
    <w:uiPriority w:val="30"/>
    <w:qFormat/>
    <w:rsid w:val="00D62682"/>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D62682"/>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D62682"/>
    <w:rPr>
      <w:smallCaps/>
      <w:dstrike w:val="0"/>
      <w:color w:val="5A5A5A" w:themeColor="text1" w:themeTint="A5"/>
      <w:vertAlign w:val="baseline"/>
    </w:rPr>
  </w:style>
  <w:style w:type="character" w:styleId="IntenseEmphasis">
    <w:name w:val="Intense Emphasis"/>
    <w:uiPriority w:val="21"/>
    <w:qFormat/>
    <w:rsid w:val="00D62682"/>
    <w:rPr>
      <w:b/>
      <w:bCs/>
      <w:smallCaps/>
      <w:color w:val="4F81BD" w:themeColor="accent1"/>
      <w:spacing w:val="40"/>
    </w:rPr>
  </w:style>
  <w:style w:type="character" w:styleId="SubtleReference">
    <w:name w:val="Subtle Reference"/>
    <w:uiPriority w:val="31"/>
    <w:qFormat/>
    <w:rsid w:val="00D62682"/>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D62682"/>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D62682"/>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D62682"/>
    <w:pPr>
      <w:outlineLvl w:val="9"/>
    </w:pPr>
    <w:rPr>
      <w:lang w:bidi="en-US"/>
    </w:rPr>
  </w:style>
  <w:style w:type="paragraph" w:styleId="NormalWeb">
    <w:name w:val="Normal (Web)"/>
    <w:basedOn w:val="Normal"/>
    <w:uiPriority w:val="99"/>
    <w:unhideWhenUsed/>
    <w:rsid w:val="00F0218A"/>
    <w:pPr>
      <w:spacing w:before="100" w:beforeAutospacing="1" w:after="100" w:afterAutospacing="1" w:line="240" w:lineRule="auto"/>
      <w:ind w:left="0"/>
    </w:pPr>
    <w:rPr>
      <w:rFonts w:ascii="Times New Roman" w:eastAsia="Times New Roman" w:hAnsi="Times New Roman" w:cs="Times New Roman"/>
      <w:color w:val="auto"/>
      <w:sz w:val="24"/>
      <w:szCs w:val="24"/>
      <w:lang w:eastAsia="en-IN" w:bidi="kn-IN"/>
    </w:rPr>
  </w:style>
  <w:style w:type="character" w:customStyle="1" w:styleId="apple-converted-space">
    <w:name w:val="apple-converted-space"/>
    <w:basedOn w:val="DefaultParagraphFont"/>
    <w:rsid w:val="00F0218A"/>
  </w:style>
  <w:style w:type="character" w:styleId="Hyperlink">
    <w:name w:val="Hyperlink"/>
    <w:basedOn w:val="DefaultParagraphFont"/>
    <w:uiPriority w:val="99"/>
    <w:semiHidden/>
    <w:unhideWhenUsed/>
    <w:rsid w:val="00F0218A"/>
    <w:rPr>
      <w:color w:val="0000FF"/>
      <w:u w:val="single"/>
    </w:rPr>
  </w:style>
  <w:style w:type="character" w:styleId="FollowedHyperlink">
    <w:name w:val="FollowedHyperlink"/>
    <w:basedOn w:val="DefaultParagraphFont"/>
    <w:uiPriority w:val="99"/>
    <w:semiHidden/>
    <w:unhideWhenUsed/>
    <w:rsid w:val="00F0218A"/>
    <w:rPr>
      <w:color w:val="800080"/>
      <w:u w:val="single"/>
    </w:rPr>
  </w:style>
  <w:style w:type="character" w:styleId="HTMLCode">
    <w:name w:val="HTML Code"/>
    <w:basedOn w:val="DefaultParagraphFont"/>
    <w:uiPriority w:val="99"/>
    <w:semiHidden/>
    <w:unhideWhenUsed/>
    <w:rsid w:val="00F021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color w:val="auto"/>
      <w:lang w:eastAsia="en-IN" w:bidi="kn-IN"/>
    </w:rPr>
  </w:style>
  <w:style w:type="character" w:customStyle="1" w:styleId="HTMLPreformattedChar">
    <w:name w:val="HTML Preformatted Char"/>
    <w:basedOn w:val="DefaultParagraphFont"/>
    <w:link w:val="HTMLPreformatted"/>
    <w:uiPriority w:val="99"/>
    <w:semiHidden/>
    <w:rsid w:val="00F0218A"/>
    <w:rPr>
      <w:rFonts w:ascii="Courier New" w:eastAsia="Times New Roman" w:hAnsi="Courier New" w:cs="Courier New"/>
      <w:lang w:eastAsia="en-IN" w:bidi="kn-IN"/>
    </w:rPr>
  </w:style>
  <w:style w:type="character" w:customStyle="1" w:styleId="kwd">
    <w:name w:val="kwd"/>
    <w:basedOn w:val="DefaultParagraphFont"/>
    <w:rsid w:val="00F0218A"/>
  </w:style>
  <w:style w:type="character" w:customStyle="1" w:styleId="pln">
    <w:name w:val="pln"/>
    <w:basedOn w:val="DefaultParagraphFont"/>
    <w:rsid w:val="00F0218A"/>
  </w:style>
  <w:style w:type="character" w:customStyle="1" w:styleId="typ">
    <w:name w:val="typ"/>
    <w:basedOn w:val="DefaultParagraphFont"/>
    <w:rsid w:val="00F0218A"/>
  </w:style>
  <w:style w:type="character" w:customStyle="1" w:styleId="pun">
    <w:name w:val="pun"/>
    <w:basedOn w:val="DefaultParagraphFont"/>
    <w:rsid w:val="00F0218A"/>
  </w:style>
  <w:style w:type="character" w:customStyle="1" w:styleId="str">
    <w:name w:val="str"/>
    <w:basedOn w:val="DefaultParagraphFont"/>
    <w:rsid w:val="00F0218A"/>
  </w:style>
  <w:style w:type="character" w:customStyle="1" w:styleId="lit">
    <w:name w:val="lit"/>
    <w:basedOn w:val="DefaultParagraphFont"/>
    <w:rsid w:val="00F0218A"/>
  </w:style>
  <w:style w:type="character" w:customStyle="1" w:styleId="com">
    <w:name w:val="com"/>
    <w:basedOn w:val="DefaultParagraphFont"/>
    <w:rsid w:val="00F0218A"/>
  </w:style>
  <w:style w:type="paragraph" w:customStyle="1" w:styleId="entry-meta">
    <w:name w:val="entry-meta"/>
    <w:basedOn w:val="Normal"/>
    <w:rsid w:val="00F0218A"/>
    <w:pPr>
      <w:spacing w:before="100" w:beforeAutospacing="1" w:after="100" w:afterAutospacing="1" w:line="240" w:lineRule="auto"/>
      <w:ind w:left="0"/>
    </w:pPr>
    <w:rPr>
      <w:rFonts w:ascii="Times New Roman" w:eastAsia="Times New Roman" w:hAnsi="Times New Roman" w:cs="Times New Roman"/>
      <w:color w:val="auto"/>
      <w:sz w:val="24"/>
      <w:szCs w:val="24"/>
      <w:lang w:eastAsia="en-IN" w:bidi="kn-IN"/>
    </w:rPr>
  </w:style>
  <w:style w:type="character" w:customStyle="1" w:styleId="entry-author-name">
    <w:name w:val="entry-author-name"/>
    <w:basedOn w:val="DefaultParagraphFont"/>
    <w:rsid w:val="00F0218A"/>
  </w:style>
  <w:style w:type="character" w:customStyle="1" w:styleId="entry-categories">
    <w:name w:val="entry-categories"/>
    <w:basedOn w:val="DefaultParagraphFont"/>
    <w:rsid w:val="00F0218A"/>
  </w:style>
  <w:style w:type="paragraph" w:styleId="BalloonText">
    <w:name w:val="Balloon Text"/>
    <w:basedOn w:val="Normal"/>
    <w:link w:val="BalloonTextChar"/>
    <w:uiPriority w:val="99"/>
    <w:semiHidden/>
    <w:unhideWhenUsed/>
    <w:rsid w:val="00A14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744"/>
    <w:rPr>
      <w:rFonts w:ascii="Tahoma" w:hAnsi="Tahoma" w:cs="Tahoma"/>
      <w:color w:val="5A5A5A" w:themeColor="text1" w:themeTint="A5"/>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682"/>
    <w:rPr>
      <w:color w:val="5A5A5A" w:themeColor="text1" w:themeTint="A5"/>
    </w:rPr>
  </w:style>
  <w:style w:type="paragraph" w:styleId="Heading1">
    <w:name w:val="heading 1"/>
    <w:basedOn w:val="Normal"/>
    <w:next w:val="Normal"/>
    <w:link w:val="Heading1Char"/>
    <w:uiPriority w:val="9"/>
    <w:qFormat/>
    <w:rsid w:val="00D62682"/>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D62682"/>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D62682"/>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D62682"/>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D62682"/>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D62682"/>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D62682"/>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D62682"/>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D62682"/>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682"/>
    <w:pPr>
      <w:ind w:left="720"/>
      <w:contextualSpacing/>
    </w:pPr>
  </w:style>
  <w:style w:type="character" w:customStyle="1" w:styleId="Heading1Char">
    <w:name w:val="Heading 1 Char"/>
    <w:basedOn w:val="DefaultParagraphFont"/>
    <w:link w:val="Heading1"/>
    <w:uiPriority w:val="9"/>
    <w:rsid w:val="00D62682"/>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D62682"/>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D62682"/>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D62682"/>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D62682"/>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D62682"/>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D62682"/>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D62682"/>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D62682"/>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D62682"/>
    <w:rPr>
      <w:b/>
      <w:bCs/>
      <w:smallCaps/>
      <w:color w:val="1F497D" w:themeColor="text2"/>
      <w:spacing w:val="10"/>
      <w:sz w:val="18"/>
      <w:szCs w:val="18"/>
    </w:rPr>
  </w:style>
  <w:style w:type="paragraph" w:styleId="Title">
    <w:name w:val="Title"/>
    <w:next w:val="Normal"/>
    <w:link w:val="TitleChar"/>
    <w:uiPriority w:val="10"/>
    <w:qFormat/>
    <w:rsid w:val="00D62682"/>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D62682"/>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D62682"/>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D62682"/>
    <w:rPr>
      <w:smallCaps/>
      <w:color w:val="938953" w:themeColor="background2" w:themeShade="7F"/>
      <w:spacing w:val="5"/>
      <w:sz w:val="28"/>
      <w:szCs w:val="28"/>
    </w:rPr>
  </w:style>
  <w:style w:type="character" w:styleId="Strong">
    <w:name w:val="Strong"/>
    <w:uiPriority w:val="22"/>
    <w:qFormat/>
    <w:rsid w:val="00D62682"/>
    <w:rPr>
      <w:b/>
      <w:bCs/>
      <w:spacing w:val="0"/>
    </w:rPr>
  </w:style>
  <w:style w:type="character" w:styleId="Emphasis">
    <w:name w:val="Emphasis"/>
    <w:uiPriority w:val="20"/>
    <w:qFormat/>
    <w:rsid w:val="00D62682"/>
    <w:rPr>
      <w:b/>
      <w:bCs/>
      <w:smallCaps/>
      <w:dstrike w:val="0"/>
      <w:color w:val="5A5A5A" w:themeColor="text1" w:themeTint="A5"/>
      <w:spacing w:val="20"/>
      <w:kern w:val="0"/>
      <w:vertAlign w:val="baseline"/>
    </w:rPr>
  </w:style>
  <w:style w:type="paragraph" w:styleId="NoSpacing">
    <w:name w:val="No Spacing"/>
    <w:basedOn w:val="Normal"/>
    <w:uiPriority w:val="1"/>
    <w:qFormat/>
    <w:rsid w:val="00D62682"/>
    <w:pPr>
      <w:spacing w:after="0" w:line="240" w:lineRule="auto"/>
    </w:pPr>
  </w:style>
  <w:style w:type="paragraph" w:styleId="Quote">
    <w:name w:val="Quote"/>
    <w:basedOn w:val="Normal"/>
    <w:next w:val="Normal"/>
    <w:link w:val="QuoteChar"/>
    <w:uiPriority w:val="29"/>
    <w:qFormat/>
    <w:rsid w:val="00D62682"/>
    <w:rPr>
      <w:i/>
      <w:iCs/>
    </w:rPr>
  </w:style>
  <w:style w:type="character" w:customStyle="1" w:styleId="QuoteChar">
    <w:name w:val="Quote Char"/>
    <w:basedOn w:val="DefaultParagraphFont"/>
    <w:link w:val="Quote"/>
    <w:uiPriority w:val="29"/>
    <w:rsid w:val="00D62682"/>
    <w:rPr>
      <w:i/>
      <w:iCs/>
      <w:color w:val="5A5A5A" w:themeColor="text1" w:themeTint="A5"/>
    </w:rPr>
  </w:style>
  <w:style w:type="paragraph" w:styleId="IntenseQuote">
    <w:name w:val="Intense Quote"/>
    <w:basedOn w:val="Normal"/>
    <w:next w:val="Normal"/>
    <w:link w:val="IntenseQuoteChar"/>
    <w:uiPriority w:val="30"/>
    <w:qFormat/>
    <w:rsid w:val="00D62682"/>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D62682"/>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D62682"/>
    <w:rPr>
      <w:smallCaps/>
      <w:dstrike w:val="0"/>
      <w:color w:val="5A5A5A" w:themeColor="text1" w:themeTint="A5"/>
      <w:vertAlign w:val="baseline"/>
    </w:rPr>
  </w:style>
  <w:style w:type="character" w:styleId="IntenseEmphasis">
    <w:name w:val="Intense Emphasis"/>
    <w:uiPriority w:val="21"/>
    <w:qFormat/>
    <w:rsid w:val="00D62682"/>
    <w:rPr>
      <w:b/>
      <w:bCs/>
      <w:smallCaps/>
      <w:color w:val="4F81BD" w:themeColor="accent1"/>
      <w:spacing w:val="40"/>
    </w:rPr>
  </w:style>
  <w:style w:type="character" w:styleId="SubtleReference">
    <w:name w:val="Subtle Reference"/>
    <w:uiPriority w:val="31"/>
    <w:qFormat/>
    <w:rsid w:val="00D62682"/>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D62682"/>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D62682"/>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D62682"/>
    <w:pPr>
      <w:outlineLvl w:val="9"/>
    </w:pPr>
    <w:rPr>
      <w:lang w:bidi="en-US"/>
    </w:rPr>
  </w:style>
  <w:style w:type="paragraph" w:styleId="NormalWeb">
    <w:name w:val="Normal (Web)"/>
    <w:basedOn w:val="Normal"/>
    <w:uiPriority w:val="99"/>
    <w:unhideWhenUsed/>
    <w:rsid w:val="00F0218A"/>
    <w:pPr>
      <w:spacing w:before="100" w:beforeAutospacing="1" w:after="100" w:afterAutospacing="1" w:line="240" w:lineRule="auto"/>
      <w:ind w:left="0"/>
    </w:pPr>
    <w:rPr>
      <w:rFonts w:ascii="Times New Roman" w:eastAsia="Times New Roman" w:hAnsi="Times New Roman" w:cs="Times New Roman"/>
      <w:color w:val="auto"/>
      <w:sz w:val="24"/>
      <w:szCs w:val="24"/>
      <w:lang w:eastAsia="en-IN" w:bidi="kn-IN"/>
    </w:rPr>
  </w:style>
  <w:style w:type="character" w:customStyle="1" w:styleId="apple-converted-space">
    <w:name w:val="apple-converted-space"/>
    <w:basedOn w:val="DefaultParagraphFont"/>
    <w:rsid w:val="00F0218A"/>
  </w:style>
  <w:style w:type="character" w:styleId="Hyperlink">
    <w:name w:val="Hyperlink"/>
    <w:basedOn w:val="DefaultParagraphFont"/>
    <w:uiPriority w:val="99"/>
    <w:semiHidden/>
    <w:unhideWhenUsed/>
    <w:rsid w:val="00F0218A"/>
    <w:rPr>
      <w:color w:val="0000FF"/>
      <w:u w:val="single"/>
    </w:rPr>
  </w:style>
  <w:style w:type="character" w:styleId="FollowedHyperlink">
    <w:name w:val="FollowedHyperlink"/>
    <w:basedOn w:val="DefaultParagraphFont"/>
    <w:uiPriority w:val="99"/>
    <w:semiHidden/>
    <w:unhideWhenUsed/>
    <w:rsid w:val="00F0218A"/>
    <w:rPr>
      <w:color w:val="800080"/>
      <w:u w:val="single"/>
    </w:rPr>
  </w:style>
  <w:style w:type="character" w:styleId="HTMLCode">
    <w:name w:val="HTML Code"/>
    <w:basedOn w:val="DefaultParagraphFont"/>
    <w:uiPriority w:val="99"/>
    <w:semiHidden/>
    <w:unhideWhenUsed/>
    <w:rsid w:val="00F021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color w:val="auto"/>
      <w:lang w:eastAsia="en-IN" w:bidi="kn-IN"/>
    </w:rPr>
  </w:style>
  <w:style w:type="character" w:customStyle="1" w:styleId="HTMLPreformattedChar">
    <w:name w:val="HTML Preformatted Char"/>
    <w:basedOn w:val="DefaultParagraphFont"/>
    <w:link w:val="HTMLPreformatted"/>
    <w:uiPriority w:val="99"/>
    <w:semiHidden/>
    <w:rsid w:val="00F0218A"/>
    <w:rPr>
      <w:rFonts w:ascii="Courier New" w:eastAsia="Times New Roman" w:hAnsi="Courier New" w:cs="Courier New"/>
      <w:lang w:eastAsia="en-IN" w:bidi="kn-IN"/>
    </w:rPr>
  </w:style>
  <w:style w:type="character" w:customStyle="1" w:styleId="kwd">
    <w:name w:val="kwd"/>
    <w:basedOn w:val="DefaultParagraphFont"/>
    <w:rsid w:val="00F0218A"/>
  </w:style>
  <w:style w:type="character" w:customStyle="1" w:styleId="pln">
    <w:name w:val="pln"/>
    <w:basedOn w:val="DefaultParagraphFont"/>
    <w:rsid w:val="00F0218A"/>
  </w:style>
  <w:style w:type="character" w:customStyle="1" w:styleId="typ">
    <w:name w:val="typ"/>
    <w:basedOn w:val="DefaultParagraphFont"/>
    <w:rsid w:val="00F0218A"/>
  </w:style>
  <w:style w:type="character" w:customStyle="1" w:styleId="pun">
    <w:name w:val="pun"/>
    <w:basedOn w:val="DefaultParagraphFont"/>
    <w:rsid w:val="00F0218A"/>
  </w:style>
  <w:style w:type="character" w:customStyle="1" w:styleId="str">
    <w:name w:val="str"/>
    <w:basedOn w:val="DefaultParagraphFont"/>
    <w:rsid w:val="00F0218A"/>
  </w:style>
  <w:style w:type="character" w:customStyle="1" w:styleId="lit">
    <w:name w:val="lit"/>
    <w:basedOn w:val="DefaultParagraphFont"/>
    <w:rsid w:val="00F0218A"/>
  </w:style>
  <w:style w:type="character" w:customStyle="1" w:styleId="com">
    <w:name w:val="com"/>
    <w:basedOn w:val="DefaultParagraphFont"/>
    <w:rsid w:val="00F0218A"/>
  </w:style>
  <w:style w:type="paragraph" w:customStyle="1" w:styleId="entry-meta">
    <w:name w:val="entry-meta"/>
    <w:basedOn w:val="Normal"/>
    <w:rsid w:val="00F0218A"/>
    <w:pPr>
      <w:spacing w:before="100" w:beforeAutospacing="1" w:after="100" w:afterAutospacing="1" w:line="240" w:lineRule="auto"/>
      <w:ind w:left="0"/>
    </w:pPr>
    <w:rPr>
      <w:rFonts w:ascii="Times New Roman" w:eastAsia="Times New Roman" w:hAnsi="Times New Roman" w:cs="Times New Roman"/>
      <w:color w:val="auto"/>
      <w:sz w:val="24"/>
      <w:szCs w:val="24"/>
      <w:lang w:eastAsia="en-IN" w:bidi="kn-IN"/>
    </w:rPr>
  </w:style>
  <w:style w:type="character" w:customStyle="1" w:styleId="entry-author-name">
    <w:name w:val="entry-author-name"/>
    <w:basedOn w:val="DefaultParagraphFont"/>
    <w:rsid w:val="00F0218A"/>
  </w:style>
  <w:style w:type="character" w:customStyle="1" w:styleId="entry-categories">
    <w:name w:val="entry-categories"/>
    <w:basedOn w:val="DefaultParagraphFont"/>
    <w:rsid w:val="00F0218A"/>
  </w:style>
  <w:style w:type="paragraph" w:styleId="BalloonText">
    <w:name w:val="Balloon Text"/>
    <w:basedOn w:val="Normal"/>
    <w:link w:val="BalloonTextChar"/>
    <w:uiPriority w:val="99"/>
    <w:semiHidden/>
    <w:unhideWhenUsed/>
    <w:rsid w:val="00A14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744"/>
    <w:rPr>
      <w:rFonts w:ascii="Tahoma" w:hAnsi="Tahoma" w:cs="Tahoma"/>
      <w:color w:val="5A5A5A" w:themeColor="text1" w:themeTint="A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465590">
      <w:bodyDiv w:val="1"/>
      <w:marLeft w:val="0"/>
      <w:marRight w:val="0"/>
      <w:marTop w:val="0"/>
      <w:marBottom w:val="0"/>
      <w:divBdr>
        <w:top w:val="none" w:sz="0" w:space="0" w:color="auto"/>
        <w:left w:val="none" w:sz="0" w:space="0" w:color="auto"/>
        <w:bottom w:val="none" w:sz="0" w:space="0" w:color="auto"/>
        <w:right w:val="none" w:sz="0" w:space="0" w:color="auto"/>
      </w:divBdr>
      <w:divsChild>
        <w:div w:id="45379515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691299039">
      <w:bodyDiv w:val="1"/>
      <w:marLeft w:val="0"/>
      <w:marRight w:val="0"/>
      <w:marTop w:val="0"/>
      <w:marBottom w:val="0"/>
      <w:divBdr>
        <w:top w:val="none" w:sz="0" w:space="0" w:color="auto"/>
        <w:left w:val="none" w:sz="0" w:space="0" w:color="auto"/>
        <w:bottom w:val="none" w:sz="0" w:space="0" w:color="auto"/>
        <w:right w:val="none" w:sz="0" w:space="0" w:color="auto"/>
      </w:divBdr>
      <w:divsChild>
        <w:div w:id="1603419541">
          <w:marLeft w:val="0"/>
          <w:marRight w:val="0"/>
          <w:marTop w:val="0"/>
          <w:marBottom w:val="0"/>
          <w:divBdr>
            <w:top w:val="none" w:sz="0" w:space="0" w:color="auto"/>
            <w:left w:val="none" w:sz="0" w:space="0" w:color="auto"/>
            <w:bottom w:val="none" w:sz="0" w:space="0" w:color="auto"/>
            <w:right w:val="none" w:sz="0" w:space="0" w:color="auto"/>
          </w:divBdr>
        </w:div>
      </w:divsChild>
    </w:div>
    <w:div w:id="184643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03/thread-life-cycle-in-java/" TargetMode="External"/><Relationship Id="rId13" Type="http://schemas.openxmlformats.org/officeDocument/2006/relationships/hyperlink" Target="http://www.javatpoint.com/life-cycle-of-a-thread" TargetMode="External"/><Relationship Id="rId3" Type="http://schemas.openxmlformats.org/officeDocument/2006/relationships/styles" Target="styles.xml"/><Relationship Id="rId7" Type="http://schemas.openxmlformats.org/officeDocument/2006/relationships/hyperlink" Target="http://beginnersbook.com/category/technology/java-guide/multithreading/" TargetMode="External"/><Relationship Id="rId12" Type="http://schemas.openxmlformats.org/officeDocument/2006/relationships/hyperlink" Target="http://www.javatpoint.com/life-cycle-of-a-threa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atpoint.com/life-cycle-of-a-thread" TargetMode="Externa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yperlink" Target="http://www.javatpoint.com/life-cycle-of-a-thread" TargetMode="External"/><Relationship Id="rId4" Type="http://schemas.microsoft.com/office/2007/relationships/stylesWithEffects" Target="stylesWithEffects.xml"/><Relationship Id="rId9" Type="http://schemas.openxmlformats.org/officeDocument/2006/relationships/hyperlink" Target="http://www.javatpoint.com/life-cycle-of-a-thread" TargetMode="External"/><Relationship Id="rId14" Type="http://schemas.openxmlformats.org/officeDocument/2006/relationships/hyperlink" Target="http://www.javatpoint.com/life-cycle-of-a-th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BD647-2CF7-491A-BE89-BC49024CC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1900</Words>
  <Characters>10833</Characters>
  <Application>Microsoft Office Word</Application>
  <DocSecurity>0</DocSecurity>
  <Lines>90</Lines>
  <Paragraphs>25</Paragraphs>
  <ScaleCrop>false</ScaleCrop>
  <Company/>
  <LinksUpToDate>false</LinksUpToDate>
  <CharactersWithSpaces>12708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KITTI</dc:creator>
  <cp:lastModifiedBy>KITTI</cp:lastModifiedBy>
  <cp:revision>2</cp:revision>
  <dcterms:created xsi:type="dcterms:W3CDTF">2017-02-13T10:57:00Z</dcterms:created>
  <dcterms:modified xsi:type="dcterms:W3CDTF">2017-02-13T11:00:00Z</dcterms:modified>
</cp:coreProperties>
</file>